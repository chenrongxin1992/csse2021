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8539CB" w14:textId="77777777" w:rsidR="007E3E12" w:rsidRDefault="005E7739" w:rsidP="005E7739">
      <w:pPr>
        <w:spacing w:beforeLines="50" w:before="156" w:afterLines="50" w:after="156" w:line="360" w:lineRule="auto"/>
        <w:jc w:val="center"/>
        <w:rPr>
          <w:rFonts w:ascii="宋体" w:hAnsi="宋体" w:cs="宋体"/>
          <w:b/>
          <w:sz w:val="36"/>
          <w:szCs w:val="36"/>
        </w:rPr>
      </w:pPr>
      <w:r>
        <w:rPr>
          <w:rFonts w:ascii="宋体" w:hAnsi="宋体" w:cs="宋体" w:hint="eastAsia"/>
          <w:b/>
          <w:sz w:val="36"/>
          <w:szCs w:val="36"/>
        </w:rPr>
        <w:t>关于召开深圳市南山区</w:t>
      </w:r>
      <w:r w:rsidR="007E3E12">
        <w:rPr>
          <w:rFonts w:ascii="宋体" w:hAnsi="宋体" w:cs="宋体" w:hint="eastAsia"/>
          <w:b/>
          <w:sz w:val="36"/>
          <w:szCs w:val="36"/>
        </w:rPr>
        <w:t>国际市长交流中心</w:t>
      </w:r>
    </w:p>
    <w:p w14:paraId="686FB8D0" w14:textId="49592D34" w:rsidR="00556867" w:rsidRDefault="005E7739" w:rsidP="005E7739">
      <w:pPr>
        <w:spacing w:beforeLines="50" w:before="156" w:afterLines="50" w:after="156" w:line="360" w:lineRule="auto"/>
        <w:jc w:val="center"/>
        <w:rPr>
          <w:rFonts w:ascii="宋体" w:hAnsi="宋体" w:cs="宋体"/>
          <w:b/>
          <w:sz w:val="36"/>
          <w:szCs w:val="36"/>
        </w:rPr>
      </w:pPr>
      <w:r>
        <w:rPr>
          <w:rFonts w:ascii="宋体" w:hAnsi="宋体" w:cs="宋体" w:hint="eastAsia"/>
          <w:b/>
          <w:sz w:val="36"/>
          <w:szCs w:val="36"/>
        </w:rPr>
        <w:t>202</w:t>
      </w:r>
      <w:r w:rsidR="007E3E12">
        <w:rPr>
          <w:rFonts w:ascii="宋体" w:hAnsi="宋体" w:cs="宋体" w:hint="eastAsia"/>
          <w:b/>
          <w:sz w:val="36"/>
          <w:szCs w:val="36"/>
        </w:rPr>
        <w:t>1</w:t>
      </w:r>
      <w:r>
        <w:rPr>
          <w:rFonts w:ascii="宋体" w:hAnsi="宋体" w:cs="宋体" w:hint="eastAsia"/>
          <w:b/>
          <w:sz w:val="36"/>
          <w:szCs w:val="36"/>
        </w:rPr>
        <w:t>年第</w:t>
      </w:r>
      <w:r w:rsidR="007E3E12">
        <w:rPr>
          <w:rFonts w:ascii="宋体" w:hAnsi="宋体" w:cs="宋体" w:hint="eastAsia"/>
          <w:b/>
          <w:sz w:val="36"/>
          <w:szCs w:val="36"/>
        </w:rPr>
        <w:t>一</w:t>
      </w:r>
      <w:r>
        <w:rPr>
          <w:rFonts w:ascii="宋体" w:hAnsi="宋体" w:cs="宋体" w:hint="eastAsia"/>
          <w:b/>
          <w:sz w:val="36"/>
          <w:szCs w:val="36"/>
        </w:rPr>
        <w:t>次业主大会会议的公告</w:t>
      </w:r>
    </w:p>
    <w:p w14:paraId="2111FE13" w14:textId="5B4DE9A1" w:rsidR="00556867" w:rsidRPr="005E7739" w:rsidRDefault="005E7739">
      <w:pPr>
        <w:spacing w:line="360" w:lineRule="auto"/>
        <w:ind w:firstLineChars="200" w:firstLine="560"/>
        <w:jc w:val="left"/>
        <w:rPr>
          <w:rFonts w:ascii="宋体" w:hAnsi="宋体" w:cs="宋体"/>
          <w:sz w:val="28"/>
          <w:szCs w:val="28"/>
        </w:rPr>
      </w:pPr>
      <w:r w:rsidRPr="005E7739">
        <w:rPr>
          <w:rFonts w:ascii="宋体" w:hAnsi="宋体" w:cs="宋体" w:hint="eastAsia"/>
          <w:sz w:val="28"/>
          <w:szCs w:val="28"/>
        </w:rPr>
        <w:t>根据《深圳经济特区物业管理条例》(以下简称《条例》)第二十六条、第三十四条的规定，现决定召开深圳市南山区</w:t>
      </w:r>
      <w:r w:rsidR="00E10F74">
        <w:rPr>
          <w:rFonts w:ascii="宋体" w:hAnsi="宋体" w:cs="宋体" w:hint="eastAsia"/>
          <w:sz w:val="28"/>
          <w:szCs w:val="28"/>
        </w:rPr>
        <w:t>国际市长交流中心</w:t>
      </w:r>
      <w:r w:rsidRPr="005E7739">
        <w:rPr>
          <w:rFonts w:ascii="宋体" w:hAnsi="宋体" w:cs="宋体" w:hint="eastAsia"/>
          <w:sz w:val="28"/>
          <w:szCs w:val="28"/>
        </w:rPr>
        <w:t>202</w:t>
      </w:r>
      <w:r w:rsidR="00E10F74">
        <w:rPr>
          <w:rFonts w:ascii="宋体" w:hAnsi="宋体" w:cs="宋体" w:hint="eastAsia"/>
          <w:sz w:val="28"/>
          <w:szCs w:val="28"/>
        </w:rPr>
        <w:t>1</w:t>
      </w:r>
      <w:r w:rsidRPr="005E7739">
        <w:rPr>
          <w:rFonts w:ascii="宋体" w:hAnsi="宋体" w:cs="宋体" w:hint="eastAsia"/>
          <w:sz w:val="28"/>
          <w:szCs w:val="28"/>
        </w:rPr>
        <w:t>年第</w:t>
      </w:r>
      <w:r w:rsidR="00E10F74">
        <w:rPr>
          <w:rFonts w:ascii="宋体" w:hAnsi="宋体" w:cs="宋体" w:hint="eastAsia"/>
          <w:sz w:val="28"/>
          <w:szCs w:val="28"/>
        </w:rPr>
        <w:t>一</w:t>
      </w:r>
      <w:r w:rsidRPr="005E7739">
        <w:rPr>
          <w:rFonts w:ascii="宋体" w:hAnsi="宋体" w:cs="宋体" w:hint="eastAsia"/>
          <w:sz w:val="28"/>
          <w:szCs w:val="28"/>
        </w:rPr>
        <w:t>次业主大会会议，并将相关事项公示如下。</w:t>
      </w:r>
    </w:p>
    <w:p w14:paraId="4A4CD1B4" w14:textId="7874D9A4" w:rsidR="00556867" w:rsidRPr="005E7739" w:rsidRDefault="005E7739">
      <w:pPr>
        <w:spacing w:line="360" w:lineRule="auto"/>
        <w:ind w:firstLineChars="200" w:firstLine="560"/>
        <w:jc w:val="left"/>
        <w:rPr>
          <w:rFonts w:ascii="宋体" w:hAnsi="宋体" w:cs="宋体"/>
          <w:sz w:val="28"/>
          <w:szCs w:val="28"/>
        </w:rPr>
      </w:pPr>
      <w:r w:rsidRPr="005E7739">
        <w:rPr>
          <w:rFonts w:ascii="宋体" w:hAnsi="宋体" w:cs="宋体" w:hint="eastAsia"/>
          <w:sz w:val="28"/>
          <w:szCs w:val="28"/>
        </w:rPr>
        <w:t>公示日期为</w:t>
      </w:r>
      <w:r w:rsidRPr="005E7739">
        <w:rPr>
          <w:rFonts w:ascii="宋体" w:hAnsi="宋体" w:cs="宋体" w:hint="eastAsia"/>
          <w:sz w:val="28"/>
          <w:szCs w:val="28"/>
          <w:u w:val="single"/>
        </w:rPr>
        <w:t xml:space="preserve"> 202</w:t>
      </w:r>
      <w:r w:rsidR="00E10F74">
        <w:rPr>
          <w:rFonts w:ascii="宋体" w:hAnsi="宋体" w:cs="宋体" w:hint="eastAsia"/>
          <w:sz w:val="28"/>
          <w:szCs w:val="28"/>
          <w:u w:val="single"/>
        </w:rPr>
        <w:t>1</w:t>
      </w:r>
      <w:r w:rsidRPr="005E7739">
        <w:rPr>
          <w:rFonts w:ascii="宋体" w:hAnsi="宋体" w:cs="宋体" w:hint="eastAsia"/>
          <w:sz w:val="28"/>
          <w:szCs w:val="28"/>
        </w:rPr>
        <w:t>年</w:t>
      </w:r>
      <w:r w:rsidRPr="005E7739">
        <w:rPr>
          <w:rFonts w:ascii="宋体" w:hAnsi="宋体" w:cs="宋体" w:hint="eastAsia"/>
          <w:sz w:val="28"/>
          <w:szCs w:val="28"/>
          <w:u w:val="single"/>
        </w:rPr>
        <w:t xml:space="preserve"> </w:t>
      </w:r>
      <w:r w:rsidR="00E10F74">
        <w:rPr>
          <w:rFonts w:ascii="宋体" w:hAnsi="宋体" w:cs="宋体" w:hint="eastAsia"/>
          <w:sz w:val="28"/>
          <w:szCs w:val="28"/>
          <w:u w:val="single"/>
        </w:rPr>
        <w:t>12</w:t>
      </w:r>
      <w:r w:rsidRPr="005E7739">
        <w:rPr>
          <w:rFonts w:ascii="宋体" w:hAnsi="宋体" w:cs="宋体" w:hint="eastAsia"/>
          <w:sz w:val="28"/>
          <w:szCs w:val="28"/>
          <w:u w:val="single"/>
        </w:rPr>
        <w:t xml:space="preserve"> </w:t>
      </w:r>
      <w:r w:rsidRPr="005E7739">
        <w:rPr>
          <w:rFonts w:ascii="宋体" w:hAnsi="宋体" w:cs="宋体" w:hint="eastAsia"/>
          <w:sz w:val="28"/>
          <w:szCs w:val="28"/>
        </w:rPr>
        <w:t>月</w:t>
      </w:r>
      <w:r w:rsidRPr="005E7739">
        <w:rPr>
          <w:rFonts w:ascii="宋体" w:hAnsi="宋体" w:cs="宋体" w:hint="eastAsia"/>
          <w:sz w:val="28"/>
          <w:szCs w:val="28"/>
          <w:u w:val="single"/>
        </w:rPr>
        <w:t>1</w:t>
      </w:r>
      <w:r w:rsidRPr="005E7739">
        <w:rPr>
          <w:rFonts w:ascii="宋体" w:hAnsi="宋体" w:cs="宋体" w:hint="eastAsia"/>
          <w:sz w:val="28"/>
          <w:szCs w:val="28"/>
        </w:rPr>
        <w:t>日至</w:t>
      </w:r>
      <w:r w:rsidRPr="005E7739">
        <w:rPr>
          <w:rFonts w:ascii="宋体" w:hAnsi="宋体" w:cs="宋体" w:hint="eastAsia"/>
          <w:sz w:val="28"/>
          <w:szCs w:val="28"/>
          <w:u w:val="single"/>
        </w:rPr>
        <w:t xml:space="preserve"> 202</w:t>
      </w:r>
      <w:r w:rsidR="00E10F74">
        <w:rPr>
          <w:rFonts w:ascii="宋体" w:hAnsi="宋体" w:cs="宋体" w:hint="eastAsia"/>
          <w:sz w:val="28"/>
          <w:szCs w:val="28"/>
          <w:u w:val="single"/>
        </w:rPr>
        <w:t>1</w:t>
      </w:r>
      <w:r w:rsidRPr="005E7739">
        <w:rPr>
          <w:rFonts w:ascii="宋体" w:hAnsi="宋体" w:cs="宋体" w:hint="eastAsia"/>
          <w:sz w:val="28"/>
          <w:szCs w:val="28"/>
          <w:u w:val="single"/>
        </w:rPr>
        <w:t xml:space="preserve"> </w:t>
      </w:r>
      <w:r w:rsidRPr="005E7739">
        <w:rPr>
          <w:rFonts w:ascii="宋体" w:hAnsi="宋体" w:cs="宋体" w:hint="eastAsia"/>
          <w:sz w:val="28"/>
          <w:szCs w:val="28"/>
        </w:rPr>
        <w:t>年</w:t>
      </w:r>
      <w:r w:rsidRPr="005E7739">
        <w:rPr>
          <w:rFonts w:ascii="宋体" w:hAnsi="宋体" w:cs="宋体" w:hint="eastAsia"/>
          <w:sz w:val="28"/>
          <w:szCs w:val="28"/>
          <w:u w:val="single"/>
        </w:rPr>
        <w:t xml:space="preserve"> </w:t>
      </w:r>
      <w:r w:rsidR="00E10F74">
        <w:rPr>
          <w:rFonts w:ascii="宋体" w:hAnsi="宋体" w:cs="宋体" w:hint="eastAsia"/>
          <w:sz w:val="28"/>
          <w:szCs w:val="28"/>
          <w:u w:val="single"/>
        </w:rPr>
        <w:t>12</w:t>
      </w:r>
      <w:r w:rsidRPr="005E7739">
        <w:rPr>
          <w:rFonts w:ascii="宋体" w:hAnsi="宋体" w:cs="宋体" w:hint="eastAsia"/>
          <w:sz w:val="28"/>
          <w:szCs w:val="28"/>
          <w:u w:val="single"/>
        </w:rPr>
        <w:t xml:space="preserve"> </w:t>
      </w:r>
      <w:r w:rsidRPr="005E7739">
        <w:rPr>
          <w:rFonts w:ascii="宋体" w:hAnsi="宋体" w:cs="宋体" w:hint="eastAsia"/>
          <w:sz w:val="28"/>
          <w:szCs w:val="28"/>
        </w:rPr>
        <w:t>月</w:t>
      </w:r>
      <w:r w:rsidR="00E10F74">
        <w:rPr>
          <w:rFonts w:ascii="宋体" w:hAnsi="宋体" w:cs="宋体" w:hint="eastAsia"/>
          <w:sz w:val="28"/>
          <w:szCs w:val="28"/>
          <w:u w:val="single"/>
        </w:rPr>
        <w:t>15</w:t>
      </w:r>
      <w:r w:rsidRPr="005E7739">
        <w:rPr>
          <w:rFonts w:ascii="宋体" w:hAnsi="宋体" w:cs="宋体" w:hint="eastAsia"/>
          <w:sz w:val="28"/>
          <w:szCs w:val="28"/>
        </w:rPr>
        <w:t>日。如对公示内容有异议，请在公示期内书面向会议召集人提出。</w:t>
      </w:r>
    </w:p>
    <w:p w14:paraId="0015C614" w14:textId="77777777" w:rsidR="00556867" w:rsidRPr="005E7739" w:rsidRDefault="005E7739">
      <w:pPr>
        <w:spacing w:line="360" w:lineRule="auto"/>
        <w:ind w:firstLineChars="200" w:firstLine="562"/>
        <w:jc w:val="left"/>
        <w:rPr>
          <w:rFonts w:ascii="宋体" w:hAnsi="宋体" w:cs="宋体"/>
          <w:b/>
          <w:bCs/>
          <w:sz w:val="28"/>
          <w:szCs w:val="28"/>
        </w:rPr>
      </w:pPr>
      <w:r w:rsidRPr="005E7739">
        <w:rPr>
          <w:rFonts w:ascii="宋体" w:hAnsi="宋体" w:cs="宋体" w:hint="eastAsia"/>
          <w:b/>
          <w:bCs/>
          <w:sz w:val="28"/>
          <w:szCs w:val="28"/>
        </w:rPr>
        <w:t>一、会议召开时间：</w:t>
      </w:r>
    </w:p>
    <w:p w14:paraId="5E5C9F04" w14:textId="236D4EE6" w:rsidR="00556867" w:rsidRPr="005E7739" w:rsidRDefault="005E7739" w:rsidP="005E7739">
      <w:pPr>
        <w:spacing w:line="360" w:lineRule="auto"/>
        <w:ind w:firstLineChars="200" w:firstLine="562"/>
        <w:jc w:val="left"/>
        <w:rPr>
          <w:rFonts w:ascii="宋体" w:hAnsi="宋体" w:cs="宋体"/>
          <w:b/>
          <w:bCs/>
          <w:sz w:val="28"/>
          <w:szCs w:val="28"/>
        </w:rPr>
      </w:pPr>
      <w:r w:rsidRPr="005E7739">
        <w:rPr>
          <w:rFonts w:ascii="宋体" w:hAnsi="宋体" w:cs="宋体" w:hint="eastAsia"/>
          <w:b/>
          <w:bCs/>
          <w:sz w:val="28"/>
          <w:szCs w:val="28"/>
        </w:rPr>
        <w:t>202</w:t>
      </w:r>
      <w:r w:rsidR="00264AAE">
        <w:rPr>
          <w:rFonts w:ascii="宋体" w:hAnsi="宋体" w:cs="宋体" w:hint="eastAsia"/>
          <w:b/>
          <w:bCs/>
          <w:sz w:val="28"/>
          <w:szCs w:val="28"/>
        </w:rPr>
        <w:t>1</w:t>
      </w:r>
      <w:r w:rsidRPr="005E7739">
        <w:rPr>
          <w:rFonts w:ascii="宋体" w:hAnsi="宋体" w:cs="宋体" w:hint="eastAsia"/>
          <w:b/>
          <w:bCs/>
          <w:sz w:val="28"/>
          <w:szCs w:val="28"/>
        </w:rPr>
        <w:t>年</w:t>
      </w:r>
      <w:r w:rsidR="00264AAE">
        <w:rPr>
          <w:rFonts w:ascii="宋体" w:hAnsi="宋体" w:cs="宋体" w:hint="eastAsia"/>
          <w:b/>
          <w:bCs/>
          <w:sz w:val="28"/>
          <w:szCs w:val="28"/>
        </w:rPr>
        <w:t>12</w:t>
      </w:r>
      <w:r w:rsidRPr="005E7739">
        <w:rPr>
          <w:rFonts w:ascii="宋体" w:hAnsi="宋体" w:cs="宋体" w:hint="eastAsia"/>
          <w:b/>
          <w:bCs/>
          <w:sz w:val="28"/>
          <w:szCs w:val="28"/>
        </w:rPr>
        <w:t>月</w:t>
      </w:r>
      <w:r w:rsidR="00264AAE">
        <w:rPr>
          <w:rFonts w:ascii="宋体" w:hAnsi="宋体" w:cs="宋体" w:hint="eastAsia"/>
          <w:b/>
          <w:bCs/>
          <w:sz w:val="28"/>
          <w:szCs w:val="28"/>
        </w:rPr>
        <w:t>16</w:t>
      </w:r>
      <w:r w:rsidRPr="005E7739">
        <w:rPr>
          <w:rFonts w:ascii="宋体" w:hAnsi="宋体" w:cs="宋体" w:hint="eastAsia"/>
          <w:b/>
          <w:bCs/>
          <w:sz w:val="28"/>
          <w:szCs w:val="28"/>
        </w:rPr>
        <w:t>日09:00至2020年</w:t>
      </w:r>
      <w:r w:rsidR="00264AAE">
        <w:rPr>
          <w:rFonts w:ascii="宋体" w:hAnsi="宋体" w:cs="宋体" w:hint="eastAsia"/>
          <w:b/>
          <w:bCs/>
          <w:sz w:val="28"/>
          <w:szCs w:val="28"/>
        </w:rPr>
        <w:t>12</w:t>
      </w:r>
      <w:r w:rsidRPr="005E7739">
        <w:rPr>
          <w:rFonts w:ascii="宋体" w:hAnsi="宋体" w:cs="宋体" w:hint="eastAsia"/>
          <w:b/>
          <w:bCs/>
          <w:sz w:val="28"/>
          <w:szCs w:val="28"/>
        </w:rPr>
        <w:t>月</w:t>
      </w:r>
      <w:r w:rsidR="00264AAE">
        <w:rPr>
          <w:rFonts w:ascii="宋体" w:hAnsi="宋体" w:cs="宋体" w:hint="eastAsia"/>
          <w:b/>
          <w:bCs/>
          <w:sz w:val="28"/>
          <w:szCs w:val="28"/>
        </w:rPr>
        <w:t>31</w:t>
      </w:r>
      <w:r w:rsidRPr="005E7739">
        <w:rPr>
          <w:rFonts w:ascii="宋体" w:hAnsi="宋体" w:cs="宋体" w:hint="eastAsia"/>
          <w:b/>
          <w:bCs/>
          <w:sz w:val="28"/>
          <w:szCs w:val="28"/>
        </w:rPr>
        <w:t>日18:00。</w:t>
      </w:r>
    </w:p>
    <w:p w14:paraId="224D4DAC" w14:textId="2B8A167A" w:rsidR="00556867" w:rsidRPr="005E7739" w:rsidRDefault="005E7739">
      <w:pPr>
        <w:spacing w:line="360" w:lineRule="auto"/>
        <w:jc w:val="left"/>
        <w:rPr>
          <w:rFonts w:ascii="宋体" w:hAnsi="宋体" w:cs="宋体"/>
          <w:b/>
          <w:bCs/>
          <w:sz w:val="28"/>
          <w:szCs w:val="28"/>
        </w:rPr>
      </w:pPr>
      <w:r w:rsidRPr="005E7739">
        <w:rPr>
          <w:rFonts w:ascii="宋体" w:hAnsi="宋体" w:cs="宋体" w:hint="eastAsia"/>
          <w:b/>
          <w:bCs/>
          <w:sz w:val="28"/>
          <w:szCs w:val="28"/>
        </w:rPr>
        <w:t>（注：纸质投票时间为1</w:t>
      </w:r>
      <w:r w:rsidR="00264AAE">
        <w:rPr>
          <w:rFonts w:ascii="宋体" w:hAnsi="宋体" w:cs="宋体" w:hint="eastAsia"/>
          <w:b/>
          <w:bCs/>
          <w:sz w:val="28"/>
          <w:szCs w:val="28"/>
        </w:rPr>
        <w:t>2</w:t>
      </w:r>
      <w:r w:rsidRPr="005E7739">
        <w:rPr>
          <w:rFonts w:ascii="宋体" w:hAnsi="宋体" w:cs="宋体" w:hint="eastAsia"/>
          <w:b/>
          <w:bCs/>
          <w:sz w:val="28"/>
          <w:szCs w:val="28"/>
        </w:rPr>
        <w:t>月</w:t>
      </w:r>
      <w:r w:rsidR="00264AAE">
        <w:rPr>
          <w:rFonts w:ascii="宋体" w:hAnsi="宋体" w:cs="宋体" w:hint="eastAsia"/>
          <w:b/>
          <w:bCs/>
          <w:sz w:val="28"/>
          <w:szCs w:val="28"/>
        </w:rPr>
        <w:t>20</w:t>
      </w:r>
      <w:r w:rsidRPr="005E7739">
        <w:rPr>
          <w:rFonts w:ascii="宋体" w:hAnsi="宋体" w:cs="宋体" w:hint="eastAsia"/>
          <w:b/>
          <w:bCs/>
          <w:sz w:val="28"/>
          <w:szCs w:val="28"/>
        </w:rPr>
        <w:t>日、</w:t>
      </w:r>
      <w:r w:rsidR="00264AAE">
        <w:rPr>
          <w:rFonts w:ascii="宋体" w:hAnsi="宋体" w:cs="宋体" w:hint="eastAsia"/>
          <w:b/>
          <w:bCs/>
          <w:sz w:val="28"/>
          <w:szCs w:val="28"/>
        </w:rPr>
        <w:t>21</w:t>
      </w:r>
      <w:r w:rsidRPr="005E7739">
        <w:rPr>
          <w:rFonts w:ascii="宋体" w:hAnsi="宋体" w:cs="宋体" w:hint="eastAsia"/>
          <w:b/>
          <w:bCs/>
          <w:sz w:val="28"/>
          <w:szCs w:val="28"/>
        </w:rPr>
        <w:t>日、</w:t>
      </w:r>
      <w:r w:rsidR="00264AAE">
        <w:rPr>
          <w:rFonts w:ascii="宋体" w:hAnsi="宋体" w:cs="宋体" w:hint="eastAsia"/>
          <w:b/>
          <w:bCs/>
          <w:sz w:val="28"/>
          <w:szCs w:val="28"/>
        </w:rPr>
        <w:t>22</w:t>
      </w:r>
      <w:r w:rsidRPr="005E7739">
        <w:rPr>
          <w:rFonts w:ascii="宋体" w:hAnsi="宋体" w:cs="宋体" w:hint="eastAsia"/>
          <w:b/>
          <w:bCs/>
          <w:sz w:val="28"/>
          <w:szCs w:val="28"/>
        </w:rPr>
        <w:t>日19:30 -- 21:00）</w:t>
      </w:r>
    </w:p>
    <w:p w14:paraId="0AA99235" w14:textId="792676F8" w:rsidR="00556867" w:rsidRPr="005E7739" w:rsidRDefault="005E7739">
      <w:pPr>
        <w:spacing w:line="360" w:lineRule="auto"/>
        <w:ind w:rightChars="-244" w:right="-512" w:firstLineChars="200" w:firstLine="562"/>
        <w:rPr>
          <w:rFonts w:ascii="宋体" w:hAnsi="宋体" w:cs="宋体"/>
          <w:b/>
          <w:bCs/>
          <w:sz w:val="28"/>
          <w:szCs w:val="28"/>
        </w:rPr>
      </w:pPr>
      <w:r w:rsidRPr="005E7739">
        <w:rPr>
          <w:rFonts w:ascii="宋体" w:hAnsi="宋体" w:cs="宋体" w:hint="eastAsia"/>
          <w:b/>
          <w:bCs/>
          <w:sz w:val="28"/>
          <w:szCs w:val="28"/>
        </w:rPr>
        <w:t>二、业主人数：经统计，本小区业主总户数</w:t>
      </w:r>
      <w:r w:rsidR="00D56CF7">
        <w:rPr>
          <w:rFonts w:ascii="宋体" w:hAnsi="宋体" w:cs="宋体" w:hint="eastAsia"/>
          <w:b/>
          <w:bCs/>
          <w:sz w:val="28"/>
          <w:szCs w:val="28"/>
        </w:rPr>
        <w:t>484</w:t>
      </w:r>
      <w:r w:rsidRPr="005E7739">
        <w:rPr>
          <w:rFonts w:ascii="宋体" w:hAnsi="宋体" w:cs="宋体" w:hint="eastAsia"/>
          <w:b/>
          <w:bCs/>
          <w:sz w:val="28"/>
          <w:szCs w:val="28"/>
        </w:rPr>
        <w:t xml:space="preserve"> 户；总投票权数</w:t>
      </w:r>
      <w:r w:rsidR="00D56CF7">
        <w:rPr>
          <w:rFonts w:ascii="宋体" w:hAnsi="宋体" w:cs="宋体" w:hint="eastAsia"/>
          <w:b/>
          <w:bCs/>
          <w:sz w:val="28"/>
          <w:szCs w:val="28"/>
        </w:rPr>
        <w:t xml:space="preserve"> </w:t>
      </w:r>
      <w:r w:rsidR="00D56CF7">
        <w:rPr>
          <w:rFonts w:ascii="宋体" w:hAnsi="宋体" w:cs="宋体" w:hint="eastAsia"/>
          <w:b/>
          <w:bCs/>
          <w:color w:val="FF0000"/>
          <w:sz w:val="28"/>
          <w:szCs w:val="28"/>
        </w:rPr>
        <w:t>34398.40</w:t>
      </w:r>
      <w:r w:rsidR="00D56CF7" w:rsidRPr="00D56CF7">
        <w:rPr>
          <w:rFonts w:ascii="宋体" w:hAnsi="宋体" w:cs="宋体" w:hint="eastAsia"/>
          <w:b/>
          <w:bCs/>
          <w:color w:val="FF0000"/>
          <w:sz w:val="28"/>
          <w:szCs w:val="28"/>
        </w:rPr>
        <w:t xml:space="preserve"> </w:t>
      </w:r>
      <w:r w:rsidRPr="005E7739">
        <w:rPr>
          <w:rFonts w:ascii="宋体" w:hAnsi="宋体" w:cs="宋体" w:hint="eastAsia"/>
          <w:b/>
          <w:bCs/>
          <w:sz w:val="28"/>
          <w:szCs w:val="28"/>
        </w:rPr>
        <w:t xml:space="preserve"> M</w:t>
      </w:r>
      <w:r w:rsidRPr="005E7739">
        <w:rPr>
          <w:rFonts w:ascii="宋体" w:hAnsi="宋体" w:cs="宋体" w:hint="eastAsia"/>
          <w:b/>
          <w:bCs/>
          <w:sz w:val="28"/>
          <w:szCs w:val="28"/>
          <w:vertAlign w:val="superscript"/>
        </w:rPr>
        <w:t>2</w:t>
      </w:r>
      <w:r w:rsidRPr="005E7739">
        <w:rPr>
          <w:rFonts w:ascii="宋体" w:hAnsi="宋体" w:cs="宋体" w:hint="eastAsia"/>
          <w:b/>
          <w:bCs/>
          <w:sz w:val="28"/>
          <w:szCs w:val="28"/>
        </w:rPr>
        <w:t>。</w:t>
      </w:r>
    </w:p>
    <w:p w14:paraId="265AC31D" w14:textId="77777777" w:rsidR="00556867" w:rsidRPr="005E7739" w:rsidRDefault="005E7739">
      <w:pPr>
        <w:spacing w:line="360" w:lineRule="auto"/>
        <w:ind w:firstLineChars="200" w:firstLine="562"/>
        <w:jc w:val="left"/>
        <w:rPr>
          <w:rFonts w:ascii="宋体" w:hAnsi="宋体" w:cs="宋体"/>
          <w:b/>
          <w:bCs/>
          <w:sz w:val="28"/>
          <w:szCs w:val="28"/>
        </w:rPr>
      </w:pPr>
      <w:r w:rsidRPr="005E7739">
        <w:rPr>
          <w:rFonts w:ascii="宋体" w:hAnsi="宋体" w:cs="宋体" w:hint="eastAsia"/>
          <w:b/>
          <w:bCs/>
          <w:sz w:val="28"/>
          <w:szCs w:val="28"/>
        </w:rPr>
        <w:t>三、业主大会会议议题及具体内容</w:t>
      </w:r>
    </w:p>
    <w:p w14:paraId="684A2EF3" w14:textId="5857C20B" w:rsidR="00556867" w:rsidRPr="005E7739" w:rsidRDefault="005E7739">
      <w:pPr>
        <w:pStyle w:val="1"/>
        <w:spacing w:line="360" w:lineRule="auto"/>
        <w:ind w:firstLineChars="100" w:firstLine="281"/>
        <w:jc w:val="left"/>
        <w:rPr>
          <w:rFonts w:ascii="宋体" w:hAnsi="宋体" w:cs="宋体"/>
          <w:b/>
          <w:bCs/>
          <w:sz w:val="28"/>
          <w:szCs w:val="28"/>
        </w:rPr>
      </w:pPr>
      <w:r w:rsidRPr="005E7739">
        <w:rPr>
          <w:rFonts w:ascii="宋体" w:hAnsi="宋体" w:cs="宋体" w:hint="eastAsia"/>
          <w:b/>
          <w:bCs/>
          <w:sz w:val="28"/>
          <w:szCs w:val="28"/>
        </w:rPr>
        <w:t>（</w:t>
      </w:r>
      <w:r w:rsidR="0021291B">
        <w:rPr>
          <w:rFonts w:ascii="宋体" w:hAnsi="宋体" w:cs="宋体" w:hint="eastAsia"/>
          <w:b/>
          <w:bCs/>
          <w:sz w:val="28"/>
          <w:szCs w:val="28"/>
        </w:rPr>
        <w:t>一</w:t>
      </w:r>
      <w:r w:rsidRPr="005E7739">
        <w:rPr>
          <w:rFonts w:ascii="宋体" w:hAnsi="宋体" w:cs="宋体" w:hint="eastAsia"/>
          <w:b/>
          <w:bCs/>
          <w:sz w:val="28"/>
          <w:szCs w:val="28"/>
        </w:rPr>
        <w:t>）根据南山区招投标相关规定表决是否同意（1）已公示的业主委员会编制的招标文件（详见附件</w:t>
      </w:r>
      <w:r w:rsidR="0021291B">
        <w:rPr>
          <w:rFonts w:ascii="宋体" w:hAnsi="宋体" w:cs="宋体" w:hint="eastAsia"/>
          <w:b/>
          <w:bCs/>
          <w:sz w:val="28"/>
          <w:szCs w:val="28"/>
        </w:rPr>
        <w:t>一</w:t>
      </w:r>
      <w:r w:rsidRPr="005E7739">
        <w:rPr>
          <w:rFonts w:ascii="宋体" w:hAnsi="宋体" w:cs="宋体" w:hint="eastAsia"/>
          <w:b/>
          <w:bCs/>
          <w:sz w:val="28"/>
          <w:szCs w:val="28"/>
        </w:rPr>
        <w:t>《</w:t>
      </w:r>
      <w:r w:rsidR="0021291B">
        <w:rPr>
          <w:rFonts w:ascii="宋体" w:hAnsi="宋体" w:cs="宋体" w:hint="eastAsia"/>
          <w:b/>
          <w:bCs/>
          <w:sz w:val="28"/>
          <w:szCs w:val="28"/>
        </w:rPr>
        <w:t>国际市长交流中心</w:t>
      </w:r>
      <w:r w:rsidRPr="005E7739">
        <w:rPr>
          <w:rFonts w:ascii="宋体" w:hAnsi="宋体" w:cs="宋体" w:hint="eastAsia"/>
          <w:b/>
          <w:bCs/>
          <w:sz w:val="28"/>
          <w:szCs w:val="28"/>
        </w:rPr>
        <w:t>招标文件》）</w:t>
      </w:r>
      <w:r w:rsidR="00BE6073">
        <w:rPr>
          <w:rFonts w:ascii="宋体" w:hAnsi="宋体" w:cs="宋体" w:hint="eastAsia"/>
          <w:b/>
          <w:bCs/>
          <w:sz w:val="28"/>
          <w:szCs w:val="28"/>
        </w:rPr>
        <w:t>；</w:t>
      </w:r>
      <w:r w:rsidRPr="005E7739">
        <w:rPr>
          <w:rFonts w:ascii="宋体" w:hAnsi="宋体" w:cs="宋体" w:hint="eastAsia"/>
          <w:b/>
          <w:bCs/>
          <w:sz w:val="28"/>
          <w:szCs w:val="28"/>
        </w:rPr>
        <w:t>（2）授权业主委员会委托招标代理机构，通过深圳市南山区物</w:t>
      </w:r>
      <w:r w:rsidR="00BE6073">
        <w:rPr>
          <w:rFonts w:ascii="宋体" w:hAnsi="宋体" w:cs="宋体" w:hint="eastAsia"/>
          <w:b/>
          <w:bCs/>
          <w:sz w:val="28"/>
          <w:szCs w:val="28"/>
        </w:rPr>
        <w:t>业管理协会进行招投标活动（招标相关费用由新的物业服务单位承担）；（3）</w:t>
      </w:r>
      <w:r w:rsidR="00BE6073" w:rsidRPr="00BE6073">
        <w:rPr>
          <w:rFonts w:ascii="宋体" w:hAnsi="宋体" w:cs="宋体" w:hint="eastAsia"/>
          <w:b/>
          <w:bCs/>
          <w:sz w:val="28"/>
          <w:szCs w:val="28"/>
        </w:rPr>
        <w:t>授权业主委员会与中标物业公司签订物业服务合同，约定服务接管日并处理交接事宜。</w:t>
      </w:r>
    </w:p>
    <w:p w14:paraId="00F82115" w14:textId="77777777" w:rsidR="00556867" w:rsidRPr="005E7739" w:rsidRDefault="005E7739">
      <w:pPr>
        <w:pStyle w:val="1"/>
        <w:spacing w:line="360" w:lineRule="auto"/>
        <w:ind w:firstLineChars="100" w:firstLine="280"/>
        <w:jc w:val="left"/>
        <w:rPr>
          <w:rFonts w:ascii="宋体" w:hAnsi="宋体" w:cs="宋体"/>
          <w:sz w:val="28"/>
          <w:szCs w:val="28"/>
        </w:rPr>
      </w:pPr>
      <w:r w:rsidRPr="005E7739">
        <w:rPr>
          <w:rFonts w:ascii="宋体" w:hAnsi="宋体" w:cs="宋体" w:hint="eastAsia"/>
          <w:sz w:val="28"/>
          <w:szCs w:val="28"/>
        </w:rPr>
        <w:t>备注:由4名专家成员及1名招标人代表组成的评标委员会在评选报告中按照得分高低确定三名中标候选人后，业主委员会将组织召开业</w:t>
      </w:r>
      <w:r w:rsidRPr="005E7739">
        <w:rPr>
          <w:rFonts w:ascii="宋体" w:hAnsi="宋体" w:cs="宋体" w:hint="eastAsia"/>
          <w:sz w:val="28"/>
          <w:szCs w:val="28"/>
        </w:rPr>
        <w:lastRenderedPageBreak/>
        <w:t>主大会，由全体业主表决确定最终中标物业服务单位。</w:t>
      </w:r>
    </w:p>
    <w:p w14:paraId="4A19DF52" w14:textId="48642025" w:rsidR="005E7739" w:rsidRPr="005E7739" w:rsidRDefault="005E7739" w:rsidP="005E7739">
      <w:pPr>
        <w:pStyle w:val="1"/>
        <w:spacing w:line="360" w:lineRule="auto"/>
        <w:ind w:firstLineChars="100" w:firstLine="280"/>
        <w:jc w:val="left"/>
        <w:rPr>
          <w:rFonts w:ascii="宋体" w:hAnsi="宋体" w:cs="宋体"/>
          <w:sz w:val="28"/>
          <w:szCs w:val="28"/>
        </w:rPr>
      </w:pPr>
      <w:r w:rsidRPr="005E7739">
        <w:rPr>
          <w:rFonts w:ascii="宋体" w:hAnsi="宋体" w:cs="宋体" w:hint="eastAsia"/>
          <w:sz w:val="28"/>
          <w:szCs w:val="28"/>
        </w:rPr>
        <w:t>附件</w:t>
      </w:r>
      <w:r w:rsidR="001B3B8C">
        <w:rPr>
          <w:rFonts w:ascii="宋体" w:hAnsi="宋体" w:cs="宋体" w:hint="eastAsia"/>
          <w:sz w:val="28"/>
          <w:szCs w:val="28"/>
        </w:rPr>
        <w:t>一</w:t>
      </w:r>
      <w:r w:rsidRPr="005E7739">
        <w:rPr>
          <w:rFonts w:ascii="宋体" w:hAnsi="宋体" w:cs="宋体" w:hint="eastAsia"/>
          <w:sz w:val="28"/>
          <w:szCs w:val="28"/>
        </w:rPr>
        <w:t>：</w:t>
      </w:r>
      <w:r w:rsidRPr="005E7739">
        <w:rPr>
          <w:rFonts w:ascii="宋体" w:hAnsi="宋体" w:cs="宋体" w:hint="eastAsia"/>
          <w:bCs/>
          <w:sz w:val="28"/>
          <w:szCs w:val="28"/>
        </w:rPr>
        <w:t>《</w:t>
      </w:r>
      <w:r w:rsidR="001B3B8C">
        <w:rPr>
          <w:rFonts w:ascii="宋体" w:hAnsi="宋体" w:cs="宋体" w:hint="eastAsia"/>
          <w:bCs/>
          <w:sz w:val="28"/>
          <w:szCs w:val="28"/>
        </w:rPr>
        <w:t>国际市长交流中心</w:t>
      </w:r>
      <w:r w:rsidRPr="005E7739">
        <w:rPr>
          <w:rFonts w:ascii="宋体" w:hAnsi="宋体" w:cs="宋体" w:hint="eastAsia"/>
          <w:bCs/>
          <w:sz w:val="28"/>
          <w:szCs w:val="28"/>
        </w:rPr>
        <w:t>招标文件》</w:t>
      </w:r>
    </w:p>
    <w:p w14:paraId="5D992B93" w14:textId="77777777" w:rsidR="005E7739" w:rsidRPr="005E7739" w:rsidRDefault="005E7739" w:rsidP="005E7739">
      <w:pPr>
        <w:pStyle w:val="1"/>
        <w:spacing w:line="360" w:lineRule="auto"/>
        <w:ind w:firstLineChars="100" w:firstLine="280"/>
        <w:jc w:val="left"/>
        <w:rPr>
          <w:rFonts w:ascii="宋体" w:hAnsi="宋体" w:cs="宋体"/>
          <w:sz w:val="28"/>
          <w:szCs w:val="28"/>
        </w:rPr>
      </w:pPr>
      <w:r w:rsidRPr="005E7739">
        <w:rPr>
          <w:rFonts w:ascii="宋体" w:hAnsi="宋体" w:cs="宋体" w:hint="eastAsia"/>
          <w:sz w:val="28"/>
          <w:szCs w:val="28"/>
        </w:rPr>
        <w:t>相关依据：《&lt;深圳经济特区物业管理条例&gt;若干规定》第六十二条，《南山区物业管理招投标实施办法》</w:t>
      </w:r>
    </w:p>
    <w:p w14:paraId="58298316" w14:textId="11CAFE95" w:rsidR="00556867" w:rsidRPr="005E7739" w:rsidRDefault="005E7739">
      <w:pPr>
        <w:pStyle w:val="1"/>
        <w:spacing w:line="360" w:lineRule="auto"/>
        <w:ind w:firstLineChars="100" w:firstLine="281"/>
        <w:jc w:val="left"/>
        <w:rPr>
          <w:rFonts w:ascii="宋体" w:hAnsi="宋体" w:cs="宋体"/>
          <w:sz w:val="28"/>
          <w:szCs w:val="28"/>
        </w:rPr>
      </w:pPr>
      <w:r w:rsidRPr="005E7739">
        <w:rPr>
          <w:rFonts w:ascii="宋体" w:hAnsi="宋体" w:cs="宋体" w:hint="eastAsia"/>
          <w:b/>
          <w:bCs/>
          <w:sz w:val="28"/>
          <w:szCs w:val="28"/>
        </w:rPr>
        <w:t>（</w:t>
      </w:r>
      <w:r w:rsidR="001B3B8C">
        <w:rPr>
          <w:rFonts w:ascii="宋体" w:hAnsi="宋体" w:cs="宋体" w:hint="eastAsia"/>
          <w:b/>
          <w:bCs/>
          <w:sz w:val="28"/>
          <w:szCs w:val="28"/>
        </w:rPr>
        <w:t>二</w:t>
      </w:r>
      <w:r w:rsidRPr="005E7739">
        <w:rPr>
          <w:rFonts w:ascii="宋体" w:hAnsi="宋体" w:cs="宋体" w:hint="eastAsia"/>
          <w:b/>
          <w:bCs/>
          <w:sz w:val="28"/>
          <w:szCs w:val="28"/>
        </w:rPr>
        <w:t>）是否同意在住</w:t>
      </w:r>
      <w:proofErr w:type="gramStart"/>
      <w:r w:rsidRPr="005E7739">
        <w:rPr>
          <w:rFonts w:ascii="宋体" w:hAnsi="宋体" w:cs="宋体" w:hint="eastAsia"/>
          <w:b/>
          <w:bCs/>
          <w:sz w:val="28"/>
          <w:szCs w:val="28"/>
        </w:rPr>
        <w:t>建部门</w:t>
      </w:r>
      <w:proofErr w:type="gramEnd"/>
      <w:r w:rsidRPr="005E7739">
        <w:rPr>
          <w:rFonts w:ascii="宋体" w:hAnsi="宋体" w:cs="宋体" w:hint="eastAsia"/>
          <w:b/>
          <w:bCs/>
          <w:sz w:val="28"/>
          <w:szCs w:val="28"/>
        </w:rPr>
        <w:t>指定的数据共享银行依法设立业主共有资金基本账户。</w:t>
      </w:r>
    </w:p>
    <w:p w14:paraId="4B96D748" w14:textId="5BC149DC" w:rsidR="00556867" w:rsidRPr="005E7739" w:rsidRDefault="005E7739">
      <w:pPr>
        <w:pStyle w:val="1"/>
        <w:spacing w:line="360" w:lineRule="auto"/>
        <w:ind w:firstLine="560"/>
        <w:jc w:val="left"/>
        <w:rPr>
          <w:ins w:id="0" w:author="KING" w:date="2020-09-02T14:32:00Z"/>
          <w:rFonts w:ascii="宋体" w:hAnsi="宋体" w:cs="宋体"/>
          <w:sz w:val="28"/>
          <w:szCs w:val="28"/>
        </w:rPr>
      </w:pPr>
      <w:r w:rsidRPr="005E7739">
        <w:rPr>
          <w:rFonts w:ascii="宋体" w:hAnsi="宋体" w:cs="宋体" w:hint="eastAsia"/>
          <w:sz w:val="28"/>
          <w:szCs w:val="28"/>
        </w:rPr>
        <w:t>附件</w:t>
      </w:r>
      <w:r w:rsidR="001B3B8C">
        <w:rPr>
          <w:rFonts w:ascii="宋体" w:hAnsi="宋体" w:cs="宋体" w:hint="eastAsia"/>
          <w:sz w:val="28"/>
          <w:szCs w:val="28"/>
        </w:rPr>
        <w:t>二</w:t>
      </w:r>
      <w:r w:rsidRPr="005E7739">
        <w:rPr>
          <w:rFonts w:ascii="宋体" w:hAnsi="宋体" w:cs="宋体" w:hint="eastAsia"/>
          <w:sz w:val="28"/>
          <w:szCs w:val="28"/>
        </w:rPr>
        <w:t>：</w:t>
      </w:r>
      <w:r w:rsidRPr="001B3B8C">
        <w:rPr>
          <w:rFonts w:ascii="宋体" w:hAnsi="宋体" w:cs="宋体" w:hint="eastAsia"/>
          <w:color w:val="FF0000"/>
          <w:sz w:val="28"/>
          <w:szCs w:val="28"/>
        </w:rPr>
        <w:t>《</w:t>
      </w:r>
      <w:r w:rsidR="001B3B8C" w:rsidRPr="001B3B8C">
        <w:rPr>
          <w:rFonts w:ascii="宋体" w:hAnsi="宋体" w:cs="宋体" w:hint="eastAsia"/>
          <w:color w:val="FF0000"/>
          <w:sz w:val="28"/>
          <w:szCs w:val="28"/>
        </w:rPr>
        <w:t>国际市长交流中心</w:t>
      </w:r>
      <w:r w:rsidRPr="001B3B8C">
        <w:rPr>
          <w:rFonts w:ascii="宋体" w:hAnsi="宋体" w:cs="宋体" w:hint="eastAsia"/>
          <w:color w:val="FF0000"/>
          <w:sz w:val="28"/>
          <w:szCs w:val="28"/>
        </w:rPr>
        <w:t>业主共有资金管理办法》</w:t>
      </w:r>
    </w:p>
    <w:p w14:paraId="74CDBB65" w14:textId="77777777" w:rsidR="00556867" w:rsidRPr="005E7739" w:rsidRDefault="005E7739">
      <w:pPr>
        <w:pStyle w:val="1"/>
        <w:spacing w:line="360" w:lineRule="auto"/>
        <w:ind w:left="560" w:firstLineChars="0" w:firstLine="0"/>
        <w:rPr>
          <w:rFonts w:ascii="宋体" w:hAnsi="宋体" w:cs="宋体"/>
          <w:b/>
          <w:bCs/>
          <w:color w:val="FF0000"/>
          <w:sz w:val="28"/>
          <w:szCs w:val="28"/>
        </w:rPr>
      </w:pPr>
      <w:r w:rsidRPr="005E7739">
        <w:rPr>
          <w:rFonts w:ascii="宋体" w:hAnsi="宋体" w:cs="宋体" w:hint="eastAsia"/>
          <w:sz w:val="28"/>
          <w:szCs w:val="28"/>
        </w:rPr>
        <w:t>相关依据：《深圳经济特区物业管理条例》第二十五条</w:t>
      </w:r>
    </w:p>
    <w:p w14:paraId="139B1485" w14:textId="185FDE0B" w:rsidR="00556867" w:rsidRPr="005E7739" w:rsidRDefault="005E7739">
      <w:pPr>
        <w:pStyle w:val="1"/>
        <w:spacing w:line="360" w:lineRule="auto"/>
        <w:ind w:firstLineChars="100" w:firstLine="281"/>
        <w:jc w:val="left"/>
        <w:rPr>
          <w:ins w:id="1" w:author="KING" w:date="2020-09-02T14:35:00Z"/>
          <w:rFonts w:ascii="宋体" w:hAnsi="宋体" w:cs="宋体"/>
          <w:b/>
          <w:bCs/>
          <w:sz w:val="28"/>
          <w:szCs w:val="28"/>
        </w:rPr>
      </w:pPr>
      <w:r w:rsidRPr="005E7739">
        <w:rPr>
          <w:rFonts w:ascii="宋体" w:hAnsi="宋体" w:cs="宋体" w:hint="eastAsia"/>
          <w:b/>
          <w:bCs/>
          <w:sz w:val="28"/>
          <w:szCs w:val="28"/>
        </w:rPr>
        <w:t>（</w:t>
      </w:r>
      <w:r w:rsidR="004B7F9E">
        <w:rPr>
          <w:rFonts w:ascii="宋体" w:hAnsi="宋体" w:cs="宋体" w:hint="eastAsia"/>
          <w:b/>
          <w:bCs/>
          <w:sz w:val="28"/>
          <w:szCs w:val="28"/>
        </w:rPr>
        <w:t>三</w:t>
      </w:r>
      <w:r w:rsidRPr="005E7739">
        <w:rPr>
          <w:rFonts w:ascii="宋体" w:hAnsi="宋体" w:cs="宋体" w:hint="eastAsia"/>
          <w:b/>
          <w:bCs/>
          <w:sz w:val="28"/>
          <w:szCs w:val="28"/>
        </w:rPr>
        <w:t>）</w:t>
      </w:r>
      <w:r w:rsidR="004B7F9E" w:rsidRPr="004B7F9E">
        <w:rPr>
          <w:rFonts w:ascii="宋体" w:hAnsi="宋体" w:cs="宋体" w:hint="eastAsia"/>
          <w:b/>
          <w:bCs/>
          <w:sz w:val="28"/>
          <w:szCs w:val="28"/>
        </w:rPr>
        <w:t>是否同意授权业主委员会</w:t>
      </w:r>
      <w:proofErr w:type="gramStart"/>
      <w:r w:rsidR="004B7F9E" w:rsidRPr="004B7F9E">
        <w:rPr>
          <w:rFonts w:ascii="宋体" w:hAnsi="宋体" w:cs="宋体" w:hint="eastAsia"/>
          <w:b/>
          <w:bCs/>
          <w:sz w:val="28"/>
          <w:szCs w:val="28"/>
        </w:rPr>
        <w:t>聘请业委</w:t>
      </w:r>
      <w:proofErr w:type="gramEnd"/>
      <w:r w:rsidR="004B7F9E" w:rsidRPr="004B7F9E">
        <w:rPr>
          <w:rFonts w:ascii="宋体" w:hAnsi="宋体" w:cs="宋体" w:hint="eastAsia"/>
          <w:b/>
          <w:bCs/>
          <w:sz w:val="28"/>
          <w:szCs w:val="28"/>
        </w:rPr>
        <w:t>会执行秘书，月工资不高于3800元，是否同意授权业主委员会聘请专业财务公司记账，月工资不高于500元。</w:t>
      </w:r>
    </w:p>
    <w:p w14:paraId="3F6EEB7D" w14:textId="77777777" w:rsidR="00556867" w:rsidRPr="005E7739" w:rsidRDefault="005E7739">
      <w:pPr>
        <w:pStyle w:val="1"/>
        <w:spacing w:line="360" w:lineRule="auto"/>
        <w:ind w:firstLine="560"/>
        <w:jc w:val="left"/>
        <w:rPr>
          <w:rFonts w:ascii="宋体" w:hAnsi="宋体" w:cs="宋体"/>
          <w:sz w:val="28"/>
          <w:szCs w:val="28"/>
        </w:rPr>
      </w:pPr>
      <w:r w:rsidRPr="005E7739">
        <w:rPr>
          <w:rFonts w:ascii="宋体" w:hAnsi="宋体" w:cs="宋体" w:hint="eastAsia"/>
          <w:sz w:val="28"/>
          <w:szCs w:val="28"/>
        </w:rPr>
        <w:t>费用标准按照《广东省物价局关于会计师事务所服务收费有关问题的通知》（粤价〔2011〕313号）进行支出,从业主共有资金中列支。</w:t>
      </w:r>
    </w:p>
    <w:p w14:paraId="1D4CE497" w14:textId="0E8AACBF" w:rsidR="00556867" w:rsidRDefault="005E7739">
      <w:pPr>
        <w:pStyle w:val="1"/>
        <w:spacing w:line="360" w:lineRule="auto"/>
        <w:ind w:firstLine="560"/>
        <w:jc w:val="left"/>
        <w:rPr>
          <w:rFonts w:ascii="宋体" w:hAnsi="宋体" w:cs="宋体"/>
          <w:sz w:val="28"/>
          <w:szCs w:val="28"/>
        </w:rPr>
      </w:pPr>
      <w:r w:rsidRPr="005E7739">
        <w:rPr>
          <w:rFonts w:ascii="宋体" w:hAnsi="宋体" w:cs="宋体" w:hint="eastAsia"/>
          <w:sz w:val="28"/>
          <w:szCs w:val="28"/>
        </w:rPr>
        <w:t>相关依据：《深圳经济特区物业管理条例》第</w:t>
      </w:r>
      <w:r w:rsidR="00985EE8">
        <w:rPr>
          <w:rFonts w:ascii="宋体" w:hAnsi="宋体" w:cs="宋体" w:hint="eastAsia"/>
          <w:sz w:val="28"/>
          <w:szCs w:val="28"/>
        </w:rPr>
        <w:t>三十三</w:t>
      </w:r>
      <w:r w:rsidRPr="005E7739">
        <w:rPr>
          <w:rFonts w:ascii="宋体" w:hAnsi="宋体" w:cs="宋体" w:hint="eastAsia"/>
          <w:sz w:val="28"/>
          <w:szCs w:val="28"/>
        </w:rPr>
        <w:t>条</w:t>
      </w:r>
    </w:p>
    <w:p w14:paraId="30D60445" w14:textId="01CF05F1" w:rsidR="004B7F9E" w:rsidRDefault="00F42567" w:rsidP="00F42567">
      <w:pPr>
        <w:pStyle w:val="1"/>
        <w:spacing w:line="360" w:lineRule="auto"/>
        <w:ind w:firstLine="562"/>
        <w:jc w:val="left"/>
        <w:rPr>
          <w:rFonts w:ascii="宋体" w:hAnsi="宋体" w:cs="宋体"/>
          <w:b/>
          <w:bCs/>
          <w:sz w:val="28"/>
          <w:szCs w:val="28"/>
        </w:rPr>
      </w:pPr>
      <w:r w:rsidRPr="00F42567">
        <w:rPr>
          <w:rFonts w:ascii="宋体" w:hAnsi="宋体" w:cs="宋体" w:hint="eastAsia"/>
          <w:b/>
          <w:bCs/>
          <w:sz w:val="28"/>
          <w:szCs w:val="28"/>
        </w:rPr>
        <w:t>（四）是否同意每月</w:t>
      </w:r>
      <w:proofErr w:type="gramStart"/>
      <w:r>
        <w:rPr>
          <w:rFonts w:ascii="宋体" w:hAnsi="宋体" w:cs="宋体" w:hint="eastAsia"/>
          <w:b/>
          <w:bCs/>
          <w:sz w:val="28"/>
          <w:szCs w:val="28"/>
        </w:rPr>
        <w:t>发放</w:t>
      </w:r>
      <w:r w:rsidRPr="00F42567">
        <w:rPr>
          <w:rFonts w:ascii="宋体" w:hAnsi="宋体" w:cs="宋体" w:hint="eastAsia"/>
          <w:b/>
          <w:bCs/>
          <w:sz w:val="28"/>
          <w:szCs w:val="28"/>
        </w:rPr>
        <w:t>业委</w:t>
      </w:r>
      <w:proofErr w:type="gramEnd"/>
      <w:r w:rsidRPr="00F42567">
        <w:rPr>
          <w:rFonts w:ascii="宋体" w:hAnsi="宋体" w:cs="宋体" w:hint="eastAsia"/>
          <w:b/>
          <w:bCs/>
          <w:sz w:val="28"/>
          <w:szCs w:val="28"/>
        </w:rPr>
        <w:t>会委员（含候补委员）</w:t>
      </w:r>
      <w:r>
        <w:rPr>
          <w:rFonts w:ascii="宋体" w:hAnsi="宋体" w:cs="宋体" w:hint="eastAsia"/>
          <w:b/>
          <w:bCs/>
          <w:sz w:val="28"/>
          <w:szCs w:val="28"/>
        </w:rPr>
        <w:t>岗位</w:t>
      </w:r>
      <w:r w:rsidRPr="00F42567">
        <w:rPr>
          <w:rFonts w:ascii="宋体" w:hAnsi="宋体" w:cs="宋体" w:hint="eastAsia"/>
          <w:b/>
          <w:bCs/>
          <w:sz w:val="28"/>
          <w:szCs w:val="28"/>
        </w:rPr>
        <w:t>津贴</w:t>
      </w:r>
      <w:r>
        <w:rPr>
          <w:rFonts w:ascii="宋体" w:hAnsi="宋体" w:cs="宋体" w:hint="eastAsia"/>
          <w:b/>
          <w:bCs/>
          <w:sz w:val="28"/>
          <w:szCs w:val="28"/>
        </w:rPr>
        <w:t>，发放标准</w:t>
      </w:r>
      <w:r w:rsidR="00AC3093">
        <w:rPr>
          <w:rFonts w:ascii="宋体" w:hAnsi="宋体" w:cs="宋体" w:hint="eastAsia"/>
          <w:b/>
          <w:bCs/>
          <w:sz w:val="28"/>
          <w:szCs w:val="28"/>
        </w:rPr>
        <w:t>为</w:t>
      </w:r>
      <w:r w:rsidRPr="00F42567">
        <w:rPr>
          <w:rFonts w:ascii="宋体" w:hAnsi="宋体" w:cs="宋体" w:hint="eastAsia"/>
          <w:b/>
          <w:bCs/>
          <w:sz w:val="28"/>
          <w:szCs w:val="28"/>
        </w:rPr>
        <w:t>深圳市最低工资标准。</w:t>
      </w:r>
    </w:p>
    <w:p w14:paraId="5B5285D5" w14:textId="2114217C" w:rsidR="00F42567" w:rsidRDefault="00AC3093" w:rsidP="00F42567">
      <w:pPr>
        <w:pStyle w:val="1"/>
        <w:spacing w:line="360" w:lineRule="auto"/>
        <w:ind w:firstLine="560"/>
        <w:jc w:val="left"/>
        <w:rPr>
          <w:rFonts w:ascii="宋体" w:hAnsi="宋体" w:cs="宋体"/>
          <w:sz w:val="28"/>
          <w:szCs w:val="28"/>
        </w:rPr>
      </w:pPr>
      <w:r>
        <w:rPr>
          <w:rFonts w:ascii="宋体" w:hAnsi="宋体" w:cs="宋体" w:hint="eastAsia"/>
          <w:sz w:val="28"/>
          <w:szCs w:val="28"/>
        </w:rPr>
        <w:t>根据《劳动合同法》的规定，用人单位与劳动者约定的劳动报酬标准不得低于当地人民政府规定的最低工资标准。</w:t>
      </w:r>
    </w:p>
    <w:p w14:paraId="1C555FE6" w14:textId="61B6A4A6" w:rsidR="00AC3093" w:rsidRDefault="00AC3093" w:rsidP="00F42567">
      <w:pPr>
        <w:pStyle w:val="1"/>
        <w:spacing w:line="360" w:lineRule="auto"/>
        <w:ind w:firstLine="560"/>
        <w:jc w:val="left"/>
        <w:rPr>
          <w:rFonts w:ascii="宋体" w:hAnsi="宋体" w:cs="宋体"/>
          <w:sz w:val="28"/>
          <w:szCs w:val="28"/>
        </w:rPr>
      </w:pPr>
      <w:r>
        <w:rPr>
          <w:rFonts w:ascii="宋体" w:hAnsi="宋体" w:cs="宋体" w:hint="eastAsia"/>
          <w:sz w:val="28"/>
          <w:szCs w:val="28"/>
        </w:rPr>
        <w:t>根据广东省人民政府决定，深圳市最低工资标准纳入全省最低工资标准调整类别，将深圳市最低工资标准列为广东省一类地区。经深圳市政府同意，最低工资标准调整为2200元/月。</w:t>
      </w:r>
    </w:p>
    <w:p w14:paraId="23B7C021" w14:textId="10745540" w:rsidR="00F42567" w:rsidRDefault="00F42567" w:rsidP="00F42567">
      <w:pPr>
        <w:pStyle w:val="1"/>
        <w:spacing w:line="360" w:lineRule="auto"/>
        <w:ind w:firstLine="560"/>
        <w:jc w:val="left"/>
        <w:rPr>
          <w:rFonts w:ascii="宋体" w:hAnsi="宋体" w:cs="宋体"/>
          <w:sz w:val="28"/>
          <w:szCs w:val="28"/>
        </w:rPr>
      </w:pPr>
      <w:r w:rsidRPr="005E7739">
        <w:rPr>
          <w:rFonts w:ascii="宋体" w:hAnsi="宋体" w:cs="宋体" w:hint="eastAsia"/>
          <w:sz w:val="28"/>
          <w:szCs w:val="28"/>
        </w:rPr>
        <w:t>相关依据：《深圳经济特区物业管理条例》第</w:t>
      </w:r>
      <w:r w:rsidR="00AC3093" w:rsidRPr="00AC3093">
        <w:rPr>
          <w:rFonts w:ascii="宋体" w:hAnsi="宋体" w:cs="宋体" w:hint="eastAsia"/>
          <w:sz w:val="28"/>
          <w:szCs w:val="28"/>
        </w:rPr>
        <w:t>四十三</w:t>
      </w:r>
      <w:r w:rsidRPr="005E7739">
        <w:rPr>
          <w:rFonts w:ascii="宋体" w:hAnsi="宋体" w:cs="宋体" w:hint="eastAsia"/>
          <w:sz w:val="28"/>
          <w:szCs w:val="28"/>
        </w:rPr>
        <w:t>条</w:t>
      </w:r>
    </w:p>
    <w:p w14:paraId="27C1724D" w14:textId="7B03D043" w:rsidR="00985EE8" w:rsidRPr="00985EE8" w:rsidRDefault="00985EE8" w:rsidP="00985EE8">
      <w:pPr>
        <w:pStyle w:val="1"/>
        <w:spacing w:line="360" w:lineRule="auto"/>
        <w:ind w:firstLine="562"/>
        <w:jc w:val="left"/>
        <w:rPr>
          <w:rFonts w:ascii="宋体" w:hAnsi="宋体" w:cs="宋体"/>
          <w:b/>
          <w:bCs/>
          <w:sz w:val="28"/>
          <w:szCs w:val="28"/>
        </w:rPr>
      </w:pPr>
      <w:r w:rsidRPr="00985EE8">
        <w:rPr>
          <w:rFonts w:ascii="宋体" w:hAnsi="宋体" w:cs="宋体" w:hint="eastAsia"/>
          <w:b/>
          <w:bCs/>
          <w:sz w:val="28"/>
          <w:szCs w:val="28"/>
        </w:rPr>
        <w:lastRenderedPageBreak/>
        <w:t>（五）</w:t>
      </w:r>
      <w:r w:rsidR="00594CB5" w:rsidRPr="00594CB5">
        <w:rPr>
          <w:rFonts w:ascii="宋体" w:hAnsi="宋体" w:cs="宋体" w:hint="eastAsia"/>
          <w:b/>
          <w:bCs/>
          <w:sz w:val="28"/>
          <w:szCs w:val="28"/>
        </w:rPr>
        <w:t>是否同意授权业主委员会办理（或牵头、督促办理）有关手续，将附着于业主共有物业的供水、供电、通讯等共有设施设备移交相关专营单位管理养护，并办理</w:t>
      </w:r>
      <w:proofErr w:type="gramStart"/>
      <w:r w:rsidR="00594CB5" w:rsidRPr="00594CB5">
        <w:rPr>
          <w:rFonts w:ascii="宋体" w:hAnsi="宋体" w:cs="宋体" w:hint="eastAsia"/>
          <w:b/>
          <w:bCs/>
          <w:sz w:val="28"/>
          <w:szCs w:val="28"/>
        </w:rPr>
        <w:t>政府超表入户</w:t>
      </w:r>
      <w:proofErr w:type="gramEnd"/>
      <w:r w:rsidR="00594CB5" w:rsidRPr="00594CB5">
        <w:rPr>
          <w:rFonts w:ascii="宋体" w:hAnsi="宋体" w:cs="宋体" w:hint="eastAsia"/>
          <w:b/>
          <w:bCs/>
          <w:sz w:val="28"/>
          <w:szCs w:val="28"/>
        </w:rPr>
        <w:t>工作。</w:t>
      </w:r>
    </w:p>
    <w:p w14:paraId="70205B9D" w14:textId="4DDB15B3" w:rsidR="00F42567" w:rsidRPr="00F42567" w:rsidRDefault="00594CB5" w:rsidP="00594CB5">
      <w:pPr>
        <w:pStyle w:val="1"/>
        <w:spacing w:line="360" w:lineRule="auto"/>
        <w:ind w:firstLine="560"/>
        <w:jc w:val="left"/>
        <w:rPr>
          <w:rFonts w:ascii="宋体" w:hAnsi="宋体" w:cs="宋体"/>
          <w:b/>
          <w:bCs/>
          <w:sz w:val="28"/>
          <w:szCs w:val="28"/>
        </w:rPr>
      </w:pPr>
      <w:r w:rsidRPr="005E7739">
        <w:rPr>
          <w:rFonts w:ascii="宋体" w:hAnsi="宋体" w:cs="宋体" w:hint="eastAsia"/>
          <w:sz w:val="28"/>
          <w:szCs w:val="28"/>
        </w:rPr>
        <w:t>相关依据：《深圳经济特区物业管理条例》第</w:t>
      </w:r>
      <w:r w:rsidRPr="00AC3093">
        <w:rPr>
          <w:rFonts w:ascii="宋体" w:hAnsi="宋体" w:cs="宋体" w:hint="eastAsia"/>
          <w:sz w:val="28"/>
          <w:szCs w:val="28"/>
        </w:rPr>
        <w:t>十三</w:t>
      </w:r>
      <w:r w:rsidRPr="005E7739">
        <w:rPr>
          <w:rFonts w:ascii="宋体" w:hAnsi="宋体" w:cs="宋体" w:hint="eastAsia"/>
          <w:sz w:val="28"/>
          <w:szCs w:val="28"/>
        </w:rPr>
        <w:t>条</w:t>
      </w:r>
    </w:p>
    <w:p w14:paraId="26F28679" w14:textId="77777777" w:rsidR="00556867" w:rsidRDefault="005E7739">
      <w:pPr>
        <w:spacing w:before="100" w:beforeAutospacing="1" w:after="100" w:afterAutospacing="1"/>
        <w:jc w:val="left"/>
        <w:rPr>
          <w:rFonts w:ascii="仿宋" w:eastAsia="仿宋" w:hAnsi="仿宋" w:cs="仿宋"/>
          <w:b/>
          <w:color w:val="000000" w:themeColor="text1"/>
          <w:sz w:val="28"/>
          <w:szCs w:val="28"/>
        </w:rPr>
      </w:pPr>
      <w:r>
        <w:rPr>
          <w:rFonts w:ascii="宋体" w:hAnsi="宋体" w:cs="宋体" w:hint="eastAsia"/>
          <w:b/>
          <w:bCs/>
          <w:sz w:val="28"/>
          <w:szCs w:val="28"/>
        </w:rPr>
        <w:t>四、</w:t>
      </w:r>
      <w:r>
        <w:rPr>
          <w:rFonts w:ascii="仿宋" w:eastAsia="仿宋" w:hAnsi="仿宋" w:cs="仿宋" w:hint="eastAsia"/>
          <w:b/>
          <w:color w:val="000000" w:themeColor="text1"/>
          <w:sz w:val="28"/>
          <w:szCs w:val="28"/>
        </w:rPr>
        <w:t>投票方式：</w:t>
      </w:r>
    </w:p>
    <w:p w14:paraId="411DA2D4" w14:textId="77777777" w:rsidR="00556867" w:rsidRDefault="005E7739">
      <w:pPr>
        <w:spacing w:before="100" w:beforeAutospacing="1" w:after="100" w:afterAutospacing="1" w:line="360" w:lineRule="auto"/>
        <w:jc w:val="left"/>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本次大会</w:t>
      </w:r>
      <w:proofErr w:type="gramStart"/>
      <w:r>
        <w:rPr>
          <w:rFonts w:ascii="仿宋" w:eastAsia="仿宋" w:hAnsi="仿宋" w:cs="仿宋" w:hint="eastAsia"/>
          <w:color w:val="000000" w:themeColor="text1"/>
          <w:sz w:val="28"/>
          <w:szCs w:val="28"/>
        </w:rPr>
        <w:t>采用</w:t>
      </w:r>
      <w:r>
        <w:rPr>
          <w:rFonts w:ascii="仿宋" w:eastAsia="仿宋" w:hAnsi="仿宋" w:cs="仿宋" w:hint="eastAsia"/>
          <w:b/>
          <w:bCs/>
          <w:color w:val="000000" w:themeColor="text1"/>
          <w:sz w:val="28"/>
          <w:szCs w:val="28"/>
        </w:rPr>
        <w:t>微信投票</w:t>
      </w:r>
      <w:proofErr w:type="gramEnd"/>
      <w:r>
        <w:rPr>
          <w:rFonts w:ascii="仿宋" w:eastAsia="仿宋" w:hAnsi="仿宋" w:cs="仿宋" w:hint="eastAsia"/>
          <w:color w:val="000000" w:themeColor="text1"/>
          <w:sz w:val="28"/>
          <w:szCs w:val="28"/>
        </w:rPr>
        <w:t>和</w:t>
      </w:r>
      <w:r>
        <w:rPr>
          <w:rFonts w:ascii="仿宋" w:eastAsia="仿宋" w:hAnsi="仿宋" w:cs="仿宋" w:hint="eastAsia"/>
          <w:b/>
          <w:bCs/>
          <w:color w:val="000000" w:themeColor="text1"/>
          <w:sz w:val="28"/>
          <w:szCs w:val="28"/>
        </w:rPr>
        <w:t>纸质投票</w:t>
      </w:r>
      <w:r>
        <w:rPr>
          <w:rFonts w:ascii="仿宋" w:eastAsia="仿宋" w:hAnsi="仿宋" w:cs="仿宋" w:hint="eastAsia"/>
          <w:color w:val="000000" w:themeColor="text1"/>
          <w:sz w:val="28"/>
          <w:szCs w:val="28"/>
        </w:rPr>
        <w:t>相结合的方式进行。</w:t>
      </w:r>
    </w:p>
    <w:p w14:paraId="28FC74CF" w14:textId="6CCB2DC6" w:rsidR="00556867" w:rsidRDefault="005E7739">
      <w:pPr>
        <w:spacing w:before="100" w:beforeAutospacing="1" w:after="100" w:afterAutospacing="1" w:line="360" w:lineRule="auto"/>
        <w:rPr>
          <w:rFonts w:ascii="仿宋" w:eastAsia="仿宋" w:hAnsi="仿宋" w:cs="仿宋"/>
          <w:color w:val="000000" w:themeColor="text1"/>
          <w:sz w:val="28"/>
          <w:szCs w:val="28"/>
        </w:rPr>
      </w:pPr>
      <w:r>
        <w:rPr>
          <w:rFonts w:ascii="仿宋" w:eastAsia="仿宋" w:hAnsi="仿宋" w:cs="仿宋" w:hint="eastAsia"/>
          <w:b/>
          <w:bCs/>
          <w:color w:val="000000" w:themeColor="text1"/>
          <w:sz w:val="28"/>
          <w:szCs w:val="28"/>
        </w:rPr>
        <w:t>1、</w:t>
      </w:r>
      <w:proofErr w:type="gramStart"/>
      <w:r>
        <w:rPr>
          <w:rFonts w:ascii="仿宋" w:eastAsia="仿宋" w:hAnsi="仿宋" w:cs="仿宋" w:hint="eastAsia"/>
          <w:b/>
          <w:bCs/>
          <w:color w:val="000000" w:themeColor="text1"/>
          <w:sz w:val="28"/>
          <w:szCs w:val="28"/>
        </w:rPr>
        <w:t>微信投票</w:t>
      </w:r>
      <w:proofErr w:type="gramEnd"/>
      <w:r>
        <w:rPr>
          <w:rFonts w:ascii="仿宋" w:eastAsia="仿宋" w:hAnsi="仿宋" w:cs="仿宋" w:hint="eastAsia"/>
          <w:color w:val="000000" w:themeColor="text1"/>
          <w:sz w:val="28"/>
          <w:szCs w:val="28"/>
        </w:rPr>
        <w:t>：业主通过“深圳市物业管理公众服务”</w:t>
      </w:r>
      <w:proofErr w:type="gramStart"/>
      <w:r>
        <w:rPr>
          <w:rFonts w:ascii="仿宋" w:eastAsia="仿宋" w:hAnsi="仿宋" w:cs="仿宋" w:hint="eastAsia"/>
          <w:color w:val="000000" w:themeColor="text1"/>
          <w:sz w:val="28"/>
          <w:szCs w:val="28"/>
        </w:rPr>
        <w:t>微信公众号</w:t>
      </w:r>
      <w:proofErr w:type="gramEnd"/>
      <w:r>
        <w:rPr>
          <w:rFonts w:ascii="仿宋" w:eastAsia="仿宋" w:hAnsi="仿宋" w:cs="仿宋" w:hint="eastAsia"/>
          <w:color w:val="000000" w:themeColor="text1"/>
          <w:sz w:val="28"/>
          <w:szCs w:val="28"/>
        </w:rPr>
        <w:t>，在规定的会议期限内</w:t>
      </w:r>
      <w:proofErr w:type="gramStart"/>
      <w:r>
        <w:rPr>
          <w:rFonts w:ascii="仿宋" w:eastAsia="仿宋" w:hAnsi="仿宋" w:cs="仿宋" w:hint="eastAsia"/>
          <w:color w:val="000000" w:themeColor="text1"/>
          <w:sz w:val="28"/>
          <w:szCs w:val="28"/>
        </w:rPr>
        <w:t>使用微信投票</w:t>
      </w:r>
      <w:proofErr w:type="gramEnd"/>
      <w:r>
        <w:rPr>
          <w:rFonts w:ascii="仿宋" w:eastAsia="仿宋" w:hAnsi="仿宋" w:cs="仿宋" w:hint="eastAsia"/>
          <w:color w:val="000000" w:themeColor="text1"/>
          <w:sz w:val="28"/>
          <w:szCs w:val="28"/>
        </w:rPr>
        <w:t>系统进行业主大会投票，投票期间24小时均可进行。</w:t>
      </w:r>
    </w:p>
    <w:p w14:paraId="781A0236" w14:textId="77777777" w:rsidR="00556867" w:rsidRDefault="005E7739">
      <w:pPr>
        <w:tabs>
          <w:tab w:val="left" w:pos="567"/>
        </w:tabs>
        <w:spacing w:before="100" w:beforeAutospacing="1" w:after="100" w:afterAutospacing="1" w:line="360" w:lineRule="auto"/>
        <w:ind w:left="1"/>
        <w:jc w:val="left"/>
        <w:rPr>
          <w:rFonts w:ascii="仿宋" w:eastAsia="仿宋" w:hAnsi="仿宋" w:cs="仿宋"/>
          <w:color w:val="000000" w:themeColor="text1"/>
          <w:sz w:val="28"/>
          <w:szCs w:val="28"/>
        </w:rPr>
      </w:pPr>
      <w:r>
        <w:rPr>
          <w:rFonts w:ascii="仿宋" w:eastAsia="仿宋" w:hAnsi="仿宋" w:cs="仿宋" w:hint="eastAsia"/>
          <w:b/>
          <w:bCs/>
          <w:color w:val="000000" w:themeColor="text1"/>
          <w:sz w:val="28"/>
          <w:szCs w:val="28"/>
        </w:rPr>
        <w:t>2、纸质投票</w:t>
      </w:r>
      <w:r>
        <w:rPr>
          <w:rFonts w:ascii="仿宋" w:eastAsia="仿宋" w:hAnsi="仿宋" w:cs="仿宋" w:hint="eastAsia"/>
          <w:color w:val="000000" w:themeColor="text1"/>
          <w:sz w:val="28"/>
          <w:szCs w:val="28"/>
        </w:rPr>
        <w:t>：业主可以自行投票,也可以委托他人投票,委托他人投票时,应当出具委托书(可参考公示栏中版本),载明委托事项和投票权数。受委托人投票时，应当出示委托书，委托人产权证明以及委托人和受托人身份证明。</w:t>
      </w:r>
    </w:p>
    <w:p w14:paraId="18D3C9BB" w14:textId="0DAB7318" w:rsidR="00556867" w:rsidRDefault="005E7739">
      <w:pPr>
        <w:tabs>
          <w:tab w:val="left" w:pos="567"/>
        </w:tabs>
        <w:spacing w:before="100" w:beforeAutospacing="1" w:after="100" w:afterAutospacing="1" w:line="360" w:lineRule="auto"/>
        <w:ind w:left="1"/>
        <w:jc w:val="left"/>
        <w:rPr>
          <w:rFonts w:ascii="仿宋" w:eastAsia="仿宋" w:hAnsi="仿宋" w:cs="仿宋"/>
          <w:color w:val="000000" w:themeColor="text1"/>
          <w:sz w:val="28"/>
          <w:szCs w:val="28"/>
        </w:rPr>
      </w:pPr>
      <w:r>
        <w:rPr>
          <w:rFonts w:ascii="仿宋" w:eastAsia="仿宋" w:hAnsi="仿宋" w:cs="仿宋" w:hint="eastAsia"/>
          <w:b/>
          <w:color w:val="000000" w:themeColor="text1"/>
          <w:sz w:val="28"/>
          <w:szCs w:val="28"/>
        </w:rPr>
        <w:t>（1）纸质发票时间和地点：</w:t>
      </w:r>
      <w:r>
        <w:rPr>
          <w:rFonts w:ascii="仿宋" w:eastAsia="仿宋" w:hAnsi="仿宋" w:cs="仿宋" w:hint="eastAsia"/>
          <w:color w:val="000000" w:themeColor="text1"/>
          <w:sz w:val="28"/>
          <w:szCs w:val="28"/>
        </w:rPr>
        <w:t>会议期间将在</w:t>
      </w:r>
      <w:r w:rsidR="00957A16">
        <w:rPr>
          <w:rFonts w:ascii="仿宋" w:eastAsia="仿宋" w:hAnsi="仿宋" w:cs="仿宋" w:hint="eastAsia"/>
          <w:b/>
          <w:color w:val="FF0000"/>
          <w:sz w:val="28"/>
          <w:szCs w:val="28"/>
        </w:rPr>
        <w:t>沙河街道办事处白</w:t>
      </w:r>
      <w:proofErr w:type="gramStart"/>
      <w:r w:rsidR="00957A16">
        <w:rPr>
          <w:rFonts w:ascii="仿宋" w:eastAsia="仿宋" w:hAnsi="仿宋" w:cs="仿宋" w:hint="eastAsia"/>
          <w:b/>
          <w:color w:val="FF0000"/>
          <w:sz w:val="28"/>
          <w:szCs w:val="28"/>
        </w:rPr>
        <w:t>石洲西社区</w:t>
      </w:r>
      <w:proofErr w:type="gramEnd"/>
      <w:r w:rsidRPr="0006266A">
        <w:rPr>
          <w:rFonts w:ascii="仿宋" w:eastAsia="仿宋" w:hAnsi="仿宋" w:cs="仿宋" w:hint="eastAsia"/>
          <w:b/>
          <w:color w:val="FF0000"/>
          <w:sz w:val="28"/>
          <w:szCs w:val="28"/>
        </w:rPr>
        <w:t>党群</w:t>
      </w:r>
      <w:r w:rsidR="00957A16">
        <w:rPr>
          <w:rFonts w:ascii="仿宋" w:eastAsia="仿宋" w:hAnsi="仿宋" w:cs="仿宋" w:hint="eastAsia"/>
          <w:b/>
          <w:color w:val="FF0000"/>
          <w:sz w:val="28"/>
          <w:szCs w:val="28"/>
        </w:rPr>
        <w:t>服务中心</w:t>
      </w:r>
      <w:r>
        <w:rPr>
          <w:rFonts w:ascii="仿宋" w:eastAsia="仿宋" w:hAnsi="仿宋" w:cs="仿宋" w:hint="eastAsia"/>
          <w:color w:val="000000" w:themeColor="text1"/>
          <w:sz w:val="28"/>
          <w:szCs w:val="28"/>
        </w:rPr>
        <w:t>设置投票点，请进行纸质投票的业主在1</w:t>
      </w:r>
      <w:r w:rsidR="0006266A">
        <w:rPr>
          <w:rFonts w:ascii="仿宋" w:eastAsia="仿宋" w:hAnsi="仿宋" w:cs="仿宋" w:hint="eastAsia"/>
          <w:color w:val="000000" w:themeColor="text1"/>
          <w:sz w:val="28"/>
          <w:szCs w:val="28"/>
        </w:rPr>
        <w:t>2</w:t>
      </w:r>
      <w:r>
        <w:rPr>
          <w:rFonts w:ascii="仿宋" w:eastAsia="仿宋" w:hAnsi="仿宋" w:cs="仿宋" w:hint="eastAsia"/>
          <w:color w:val="000000" w:themeColor="text1"/>
          <w:sz w:val="28"/>
          <w:szCs w:val="28"/>
        </w:rPr>
        <w:t>月</w:t>
      </w:r>
      <w:r w:rsidR="0006266A">
        <w:rPr>
          <w:rFonts w:ascii="仿宋" w:eastAsia="仿宋" w:hAnsi="仿宋" w:cs="仿宋" w:hint="eastAsia"/>
          <w:color w:val="000000" w:themeColor="text1"/>
          <w:sz w:val="28"/>
          <w:szCs w:val="28"/>
        </w:rPr>
        <w:t>20</w:t>
      </w:r>
      <w:r>
        <w:rPr>
          <w:rFonts w:ascii="仿宋" w:eastAsia="仿宋" w:hAnsi="仿宋" w:cs="仿宋" w:hint="eastAsia"/>
          <w:color w:val="000000" w:themeColor="text1"/>
          <w:sz w:val="28"/>
          <w:szCs w:val="28"/>
        </w:rPr>
        <w:t>日—</w:t>
      </w:r>
      <w:r w:rsidR="0006266A">
        <w:rPr>
          <w:rFonts w:ascii="仿宋" w:eastAsia="仿宋" w:hAnsi="仿宋" w:cs="仿宋" w:hint="eastAsia"/>
          <w:color w:val="000000" w:themeColor="text1"/>
          <w:sz w:val="28"/>
          <w:szCs w:val="28"/>
        </w:rPr>
        <w:t>22</w:t>
      </w:r>
      <w:r>
        <w:rPr>
          <w:rFonts w:ascii="仿宋" w:eastAsia="仿宋" w:hAnsi="仿宋" w:cs="仿宋" w:hint="eastAsia"/>
          <w:color w:val="000000" w:themeColor="text1"/>
          <w:sz w:val="28"/>
          <w:szCs w:val="28"/>
        </w:rPr>
        <w:t>日19:30-21:00前来</w:t>
      </w:r>
      <w:r w:rsidRPr="0006266A">
        <w:rPr>
          <w:rFonts w:ascii="仿宋" w:eastAsia="仿宋" w:hAnsi="仿宋" w:cs="仿宋" w:hint="eastAsia"/>
          <w:b/>
          <w:color w:val="FF0000"/>
          <w:sz w:val="28"/>
          <w:szCs w:val="28"/>
        </w:rPr>
        <w:t>党群</w:t>
      </w:r>
      <w:r w:rsidR="00957A16">
        <w:rPr>
          <w:rFonts w:ascii="仿宋" w:eastAsia="仿宋" w:hAnsi="仿宋" w:cs="仿宋" w:hint="eastAsia"/>
          <w:b/>
          <w:color w:val="FF0000"/>
          <w:sz w:val="28"/>
          <w:szCs w:val="28"/>
        </w:rPr>
        <w:t>服务中心</w:t>
      </w:r>
      <w:r>
        <w:rPr>
          <w:rFonts w:ascii="仿宋" w:eastAsia="仿宋" w:hAnsi="仿宋" w:cs="仿宋" w:hint="eastAsia"/>
          <w:color w:val="000000" w:themeColor="text1"/>
          <w:sz w:val="28"/>
          <w:szCs w:val="28"/>
        </w:rPr>
        <w:t>，凭房屋相关产权证明进行投票。</w:t>
      </w:r>
    </w:p>
    <w:p w14:paraId="0FEEC502" w14:textId="2EAFCA70" w:rsidR="00556867" w:rsidRDefault="005E7739">
      <w:pPr>
        <w:spacing w:line="360" w:lineRule="auto"/>
        <w:jc w:val="left"/>
        <w:rPr>
          <w:rFonts w:ascii="仿宋" w:eastAsia="仿宋" w:hAnsi="仿宋" w:cs="仿宋"/>
          <w:color w:val="000000" w:themeColor="text1"/>
          <w:sz w:val="28"/>
          <w:szCs w:val="28"/>
        </w:rPr>
      </w:pPr>
      <w:r>
        <w:rPr>
          <w:rFonts w:ascii="仿宋" w:eastAsia="仿宋" w:hAnsi="仿宋" w:cs="仿宋" w:hint="eastAsia"/>
          <w:b/>
          <w:color w:val="000000" w:themeColor="text1"/>
          <w:sz w:val="28"/>
          <w:szCs w:val="28"/>
        </w:rPr>
        <w:t>（2）纸质唱票时间和地点：</w:t>
      </w:r>
      <w:r>
        <w:rPr>
          <w:rFonts w:ascii="仿宋" w:eastAsia="仿宋" w:hAnsi="仿宋" w:cs="仿宋" w:hint="eastAsia"/>
          <w:bCs/>
          <w:color w:val="000000" w:themeColor="text1"/>
          <w:sz w:val="28"/>
          <w:szCs w:val="28"/>
        </w:rPr>
        <w:t>202</w:t>
      </w:r>
      <w:r w:rsidR="0006266A">
        <w:rPr>
          <w:rFonts w:ascii="仿宋" w:eastAsia="仿宋" w:hAnsi="仿宋" w:cs="仿宋" w:hint="eastAsia"/>
          <w:bCs/>
          <w:color w:val="000000" w:themeColor="text1"/>
          <w:sz w:val="28"/>
          <w:szCs w:val="28"/>
        </w:rPr>
        <w:t>2</w:t>
      </w:r>
      <w:r>
        <w:rPr>
          <w:rFonts w:ascii="仿宋" w:eastAsia="仿宋" w:hAnsi="仿宋" w:cs="仿宋" w:hint="eastAsia"/>
          <w:color w:val="000000" w:themeColor="text1"/>
          <w:sz w:val="28"/>
          <w:szCs w:val="28"/>
        </w:rPr>
        <w:t>年</w:t>
      </w:r>
      <w:r w:rsidR="0006266A">
        <w:rPr>
          <w:rFonts w:ascii="仿宋" w:eastAsia="仿宋" w:hAnsi="仿宋" w:cs="仿宋" w:hint="eastAsia"/>
          <w:color w:val="000000" w:themeColor="text1"/>
          <w:sz w:val="28"/>
          <w:szCs w:val="28"/>
        </w:rPr>
        <w:t>1</w:t>
      </w:r>
      <w:r>
        <w:rPr>
          <w:rFonts w:ascii="仿宋" w:eastAsia="仿宋" w:hAnsi="仿宋" w:cs="仿宋" w:hint="eastAsia"/>
          <w:color w:val="000000" w:themeColor="text1"/>
          <w:sz w:val="28"/>
          <w:szCs w:val="28"/>
        </w:rPr>
        <w:t>月</w:t>
      </w:r>
      <w:r w:rsidR="0006266A">
        <w:rPr>
          <w:rFonts w:ascii="仿宋" w:eastAsia="仿宋" w:hAnsi="仿宋" w:cs="仿宋" w:hint="eastAsia"/>
          <w:color w:val="000000" w:themeColor="text1"/>
          <w:sz w:val="28"/>
          <w:szCs w:val="28"/>
        </w:rPr>
        <w:t>3</w:t>
      </w:r>
      <w:r>
        <w:rPr>
          <w:rFonts w:ascii="仿宋" w:eastAsia="仿宋" w:hAnsi="仿宋" w:cs="仿宋" w:hint="eastAsia"/>
          <w:color w:val="000000" w:themeColor="text1"/>
          <w:sz w:val="28"/>
          <w:szCs w:val="28"/>
        </w:rPr>
        <w:t>日20：00，业主委员会将组织人员以及热心业主代表和社区工作人员在</w:t>
      </w:r>
      <w:r w:rsidR="00957A16">
        <w:rPr>
          <w:rFonts w:ascii="仿宋" w:eastAsia="仿宋" w:hAnsi="仿宋" w:cs="仿宋" w:hint="eastAsia"/>
          <w:b/>
          <w:color w:val="FF0000"/>
          <w:sz w:val="28"/>
          <w:szCs w:val="28"/>
        </w:rPr>
        <w:t>党群服务中心</w:t>
      </w:r>
      <w:bookmarkStart w:id="2" w:name="_GoBack"/>
      <w:bookmarkEnd w:id="2"/>
      <w:r w:rsidRPr="0006266A">
        <w:rPr>
          <w:rFonts w:ascii="仿宋" w:eastAsia="仿宋" w:hAnsi="仿宋" w:cs="仿宋" w:hint="eastAsia"/>
          <w:color w:val="000000" w:themeColor="text1"/>
          <w:sz w:val="28"/>
          <w:szCs w:val="28"/>
        </w:rPr>
        <w:t>现场唱</w:t>
      </w:r>
      <w:r w:rsidRPr="0006266A">
        <w:rPr>
          <w:rFonts w:ascii="仿宋" w:eastAsia="仿宋" w:hAnsi="仿宋" w:cs="仿宋" w:hint="eastAsia"/>
          <w:color w:val="000000" w:themeColor="text1"/>
          <w:sz w:val="28"/>
          <w:szCs w:val="28"/>
        </w:rPr>
        <w:lastRenderedPageBreak/>
        <w:t>票</w:t>
      </w:r>
      <w:r>
        <w:rPr>
          <w:rFonts w:ascii="仿宋" w:eastAsia="仿宋" w:hAnsi="仿宋" w:cs="仿宋" w:hint="eastAsia"/>
          <w:color w:val="000000" w:themeColor="text1"/>
          <w:sz w:val="28"/>
          <w:szCs w:val="28"/>
        </w:rPr>
        <w:t>。</w:t>
      </w:r>
    </w:p>
    <w:p w14:paraId="5AE498BF" w14:textId="77777777" w:rsidR="0006266A" w:rsidRDefault="0006266A">
      <w:pPr>
        <w:rPr>
          <w:rFonts w:ascii="仿宋" w:eastAsia="仿宋" w:hAnsi="仿宋" w:cs="仿宋"/>
          <w:b/>
          <w:sz w:val="28"/>
          <w:szCs w:val="28"/>
        </w:rPr>
      </w:pPr>
    </w:p>
    <w:p w14:paraId="5608886F" w14:textId="7E2B36DC" w:rsidR="00556867" w:rsidRDefault="0006266A">
      <w:pPr>
        <w:rPr>
          <w:rFonts w:ascii="仿宋" w:eastAsia="仿宋" w:hAnsi="仿宋" w:cs="仿宋"/>
          <w:b/>
          <w:sz w:val="28"/>
          <w:szCs w:val="28"/>
        </w:rPr>
      </w:pPr>
      <w:r>
        <w:rPr>
          <w:rFonts w:ascii="仿宋" w:eastAsia="仿宋" w:hAnsi="仿宋" w:cs="仿宋" w:hint="eastAsia"/>
          <w:b/>
          <w:sz w:val="28"/>
          <w:szCs w:val="28"/>
        </w:rPr>
        <w:t>五</w:t>
      </w:r>
      <w:r w:rsidR="005E7739">
        <w:rPr>
          <w:rFonts w:ascii="仿宋" w:eastAsia="仿宋" w:hAnsi="仿宋" w:cs="仿宋" w:hint="eastAsia"/>
          <w:b/>
          <w:sz w:val="28"/>
          <w:szCs w:val="28"/>
        </w:rPr>
        <w:t xml:space="preserve">、计票及结果公示 </w:t>
      </w:r>
    </w:p>
    <w:p w14:paraId="2066F8B2" w14:textId="77777777" w:rsidR="00556867" w:rsidRDefault="005E7739">
      <w:pPr>
        <w:tabs>
          <w:tab w:val="left" w:pos="426"/>
          <w:tab w:val="left" w:pos="3969"/>
        </w:tabs>
        <w:spacing w:before="100" w:beforeAutospacing="1" w:after="100" w:afterAutospacing="1"/>
        <w:jc w:val="left"/>
        <w:rPr>
          <w:rFonts w:ascii="仿宋" w:eastAsia="仿宋" w:hAnsi="仿宋" w:cs="仿宋"/>
          <w:color w:val="000000" w:themeColor="text1"/>
          <w:sz w:val="28"/>
          <w:szCs w:val="28"/>
        </w:rPr>
      </w:pPr>
      <w:r>
        <w:rPr>
          <w:rFonts w:ascii="仿宋" w:eastAsia="仿宋" w:hAnsi="仿宋" w:cs="仿宋" w:hint="eastAsia"/>
          <w:color w:val="000000" w:themeColor="text1"/>
          <w:sz w:val="28"/>
          <w:szCs w:val="28"/>
        </w:rPr>
        <w:t>（1）</w:t>
      </w:r>
      <w:proofErr w:type="gramStart"/>
      <w:r>
        <w:rPr>
          <w:rFonts w:ascii="仿宋" w:eastAsia="仿宋" w:hAnsi="仿宋" w:cs="仿宋" w:hint="eastAsia"/>
          <w:color w:val="000000" w:themeColor="text1"/>
          <w:sz w:val="28"/>
          <w:szCs w:val="28"/>
        </w:rPr>
        <w:t>采用微信和</w:t>
      </w:r>
      <w:proofErr w:type="gramEnd"/>
      <w:r>
        <w:rPr>
          <w:rFonts w:ascii="仿宋" w:eastAsia="仿宋" w:hAnsi="仿宋" w:cs="仿宋" w:hint="eastAsia"/>
          <w:color w:val="000000" w:themeColor="text1"/>
          <w:sz w:val="28"/>
          <w:szCs w:val="28"/>
        </w:rPr>
        <w:t>纸质同时投票</w:t>
      </w:r>
      <w:proofErr w:type="gramStart"/>
      <w:r>
        <w:rPr>
          <w:rFonts w:ascii="仿宋" w:eastAsia="仿宋" w:hAnsi="仿宋" w:cs="仿宋" w:hint="eastAsia"/>
          <w:color w:val="000000" w:themeColor="text1"/>
          <w:sz w:val="28"/>
          <w:szCs w:val="28"/>
        </w:rPr>
        <w:t>的仅记一次</w:t>
      </w:r>
      <w:proofErr w:type="gramEnd"/>
      <w:r>
        <w:rPr>
          <w:rFonts w:ascii="仿宋" w:eastAsia="仿宋" w:hAnsi="仿宋" w:cs="仿宋" w:hint="eastAsia"/>
          <w:color w:val="000000" w:themeColor="text1"/>
          <w:sz w:val="28"/>
          <w:szCs w:val="28"/>
        </w:rPr>
        <w:t>投票，</w:t>
      </w:r>
      <w:proofErr w:type="gramStart"/>
      <w:r>
        <w:rPr>
          <w:rFonts w:ascii="仿宋" w:eastAsia="仿宋" w:hAnsi="仿宋" w:cs="仿宋" w:hint="eastAsia"/>
          <w:color w:val="000000" w:themeColor="text1"/>
          <w:sz w:val="28"/>
          <w:szCs w:val="28"/>
        </w:rPr>
        <w:t>以微信投票</w:t>
      </w:r>
      <w:proofErr w:type="gramEnd"/>
      <w:r>
        <w:rPr>
          <w:rFonts w:ascii="仿宋" w:eastAsia="仿宋" w:hAnsi="仿宋" w:cs="仿宋" w:hint="eastAsia"/>
          <w:color w:val="000000" w:themeColor="text1"/>
          <w:sz w:val="28"/>
          <w:szCs w:val="28"/>
        </w:rPr>
        <w:t>为准。一个独立产权单位登记有两个或者两个以上所有权的，应当自行确定一名投票人。业主投票权数按业主所拥有物业的专有建筑面积计算。</w:t>
      </w:r>
    </w:p>
    <w:p w14:paraId="295F8D7F" w14:textId="02794954" w:rsidR="00556867" w:rsidRDefault="005E7739">
      <w:pPr>
        <w:tabs>
          <w:tab w:val="left" w:pos="426"/>
          <w:tab w:val="left" w:pos="3969"/>
        </w:tabs>
        <w:spacing w:before="100" w:beforeAutospacing="1" w:after="100" w:afterAutospacing="1" w:line="360" w:lineRule="auto"/>
        <w:jc w:val="left"/>
        <w:rPr>
          <w:rFonts w:ascii="仿宋" w:eastAsia="仿宋" w:hAnsi="仿宋" w:cs="仿宋"/>
          <w:color w:val="000000" w:themeColor="text1"/>
          <w:sz w:val="28"/>
          <w:szCs w:val="28"/>
        </w:rPr>
      </w:pPr>
      <w:r>
        <w:rPr>
          <w:rFonts w:ascii="仿宋" w:eastAsia="仿宋" w:hAnsi="仿宋" w:cs="仿宋" w:hint="eastAsia"/>
          <w:color w:val="000000"/>
          <w:sz w:val="28"/>
          <w:szCs w:val="28"/>
        </w:rPr>
        <w:t>（2）</w:t>
      </w:r>
      <w:r>
        <w:rPr>
          <w:rFonts w:ascii="仿宋" w:eastAsia="仿宋" w:hAnsi="仿宋" w:cs="仿宋" w:hint="eastAsia"/>
          <w:b/>
          <w:bCs/>
          <w:color w:val="000000"/>
          <w:sz w:val="28"/>
          <w:szCs w:val="28"/>
        </w:rPr>
        <w:t>如已到截止时间，业主投票情况未达到法定全体业主的过半</w:t>
      </w:r>
      <w:proofErr w:type="gramStart"/>
      <w:r>
        <w:rPr>
          <w:rFonts w:ascii="仿宋" w:eastAsia="仿宋" w:hAnsi="仿宋" w:cs="仿宋" w:hint="eastAsia"/>
          <w:b/>
          <w:bCs/>
          <w:color w:val="000000"/>
          <w:sz w:val="28"/>
          <w:szCs w:val="28"/>
        </w:rPr>
        <w:t>人数及票权数</w:t>
      </w:r>
      <w:proofErr w:type="gramEnd"/>
      <w:r>
        <w:rPr>
          <w:rFonts w:ascii="仿宋" w:eastAsia="仿宋" w:hAnsi="仿宋" w:cs="仿宋" w:hint="eastAsia"/>
          <w:b/>
          <w:bCs/>
          <w:color w:val="000000"/>
          <w:sz w:val="28"/>
          <w:szCs w:val="28"/>
        </w:rPr>
        <w:t>，投票期限将自动延长至2</w:t>
      </w:r>
      <w:r>
        <w:rPr>
          <w:rFonts w:ascii="仿宋" w:eastAsia="仿宋" w:hAnsi="仿宋" w:cs="仿宋" w:hint="eastAsia"/>
          <w:b/>
          <w:bCs/>
          <w:color w:val="000000" w:themeColor="text1"/>
          <w:sz w:val="28"/>
          <w:szCs w:val="28"/>
        </w:rPr>
        <w:t>02</w:t>
      </w:r>
      <w:r w:rsidR="0006266A">
        <w:rPr>
          <w:rFonts w:ascii="仿宋" w:eastAsia="仿宋" w:hAnsi="仿宋" w:cs="仿宋" w:hint="eastAsia"/>
          <w:b/>
          <w:bCs/>
          <w:color w:val="000000" w:themeColor="text1"/>
          <w:sz w:val="28"/>
          <w:szCs w:val="28"/>
        </w:rPr>
        <w:t>2</w:t>
      </w:r>
      <w:r>
        <w:rPr>
          <w:rFonts w:ascii="仿宋" w:eastAsia="仿宋" w:hAnsi="仿宋" w:cs="仿宋" w:hint="eastAsia"/>
          <w:b/>
          <w:bCs/>
          <w:color w:val="000000" w:themeColor="text1"/>
          <w:sz w:val="28"/>
          <w:szCs w:val="28"/>
        </w:rPr>
        <w:t>年</w:t>
      </w:r>
      <w:r w:rsidR="0006266A">
        <w:rPr>
          <w:rFonts w:ascii="仿宋" w:eastAsia="仿宋" w:hAnsi="仿宋" w:cs="仿宋" w:hint="eastAsia"/>
          <w:b/>
          <w:bCs/>
          <w:color w:val="000000" w:themeColor="text1"/>
          <w:sz w:val="28"/>
          <w:szCs w:val="28"/>
        </w:rPr>
        <w:t>1</w:t>
      </w:r>
      <w:r>
        <w:rPr>
          <w:rFonts w:ascii="仿宋" w:eastAsia="仿宋" w:hAnsi="仿宋" w:cs="仿宋" w:hint="eastAsia"/>
          <w:b/>
          <w:bCs/>
          <w:color w:val="000000" w:themeColor="text1"/>
          <w:sz w:val="28"/>
          <w:szCs w:val="28"/>
        </w:rPr>
        <w:t>月</w:t>
      </w:r>
      <w:r w:rsidR="0006266A">
        <w:rPr>
          <w:rFonts w:ascii="仿宋" w:eastAsia="仿宋" w:hAnsi="仿宋" w:cs="仿宋" w:hint="eastAsia"/>
          <w:b/>
          <w:bCs/>
          <w:color w:val="000000" w:themeColor="text1"/>
          <w:sz w:val="28"/>
          <w:szCs w:val="28"/>
        </w:rPr>
        <w:t>7</w:t>
      </w:r>
      <w:r>
        <w:rPr>
          <w:rFonts w:ascii="仿宋" w:eastAsia="仿宋" w:hAnsi="仿宋" w:cs="仿宋" w:hint="eastAsia"/>
          <w:b/>
          <w:bCs/>
          <w:color w:val="000000" w:themeColor="text1"/>
          <w:sz w:val="28"/>
          <w:szCs w:val="28"/>
        </w:rPr>
        <w:t>日18：00，不</w:t>
      </w:r>
      <w:r>
        <w:rPr>
          <w:rFonts w:ascii="仿宋" w:eastAsia="仿宋" w:hAnsi="仿宋" w:cs="仿宋" w:hint="eastAsia"/>
          <w:b/>
          <w:bCs/>
          <w:color w:val="000000"/>
          <w:sz w:val="28"/>
          <w:szCs w:val="28"/>
        </w:rPr>
        <w:t>再另行公告</w:t>
      </w:r>
      <w:r>
        <w:rPr>
          <w:rFonts w:ascii="仿宋" w:eastAsia="仿宋" w:hAnsi="仿宋" w:cs="仿宋" w:hint="eastAsia"/>
          <w:color w:val="000000"/>
          <w:sz w:val="28"/>
          <w:szCs w:val="28"/>
        </w:rPr>
        <w:t>，纸质投票的时间另行在</w:t>
      </w:r>
      <w:r w:rsidR="00353346">
        <w:rPr>
          <w:rFonts w:ascii="仿宋" w:eastAsia="仿宋" w:hAnsi="仿宋" w:cs="仿宋" w:hint="eastAsia"/>
          <w:color w:val="000000"/>
          <w:sz w:val="28"/>
          <w:szCs w:val="28"/>
        </w:rPr>
        <w:t>“国际市长交流中心业主大会”公众号</w:t>
      </w:r>
      <w:r>
        <w:rPr>
          <w:rFonts w:ascii="仿宋" w:eastAsia="仿宋" w:hAnsi="仿宋" w:cs="仿宋" w:hint="eastAsia"/>
          <w:color w:val="000000"/>
          <w:sz w:val="28"/>
          <w:szCs w:val="28"/>
        </w:rPr>
        <w:t>以及小区公告</w:t>
      </w:r>
      <w:proofErr w:type="gramStart"/>
      <w:r>
        <w:rPr>
          <w:rFonts w:ascii="仿宋" w:eastAsia="仿宋" w:hAnsi="仿宋" w:cs="仿宋" w:hint="eastAsia"/>
          <w:color w:val="000000"/>
          <w:sz w:val="28"/>
          <w:szCs w:val="28"/>
        </w:rPr>
        <w:t>栏位置</w:t>
      </w:r>
      <w:proofErr w:type="gramEnd"/>
      <w:r>
        <w:rPr>
          <w:rFonts w:ascii="仿宋" w:eastAsia="仿宋" w:hAnsi="仿宋" w:cs="仿宋" w:hint="eastAsia"/>
          <w:color w:val="000000"/>
          <w:sz w:val="28"/>
          <w:szCs w:val="28"/>
        </w:rPr>
        <w:t>进行公告。相应地，唱票时间将顺延至</w:t>
      </w:r>
      <w:r w:rsidR="00353346">
        <w:rPr>
          <w:rFonts w:ascii="仿宋" w:eastAsia="仿宋" w:hAnsi="仿宋" w:cs="仿宋" w:hint="eastAsia"/>
          <w:b/>
          <w:bCs/>
          <w:color w:val="000000"/>
          <w:sz w:val="28"/>
          <w:szCs w:val="28"/>
        </w:rPr>
        <w:t>2</w:t>
      </w:r>
      <w:r w:rsidR="00353346">
        <w:rPr>
          <w:rFonts w:ascii="仿宋" w:eastAsia="仿宋" w:hAnsi="仿宋" w:cs="仿宋" w:hint="eastAsia"/>
          <w:b/>
          <w:bCs/>
          <w:color w:val="000000" w:themeColor="text1"/>
          <w:sz w:val="28"/>
          <w:szCs w:val="28"/>
        </w:rPr>
        <w:t>022年1月7日</w:t>
      </w:r>
      <w:r>
        <w:rPr>
          <w:rFonts w:ascii="仿宋" w:eastAsia="仿宋" w:hAnsi="仿宋" w:cs="仿宋" w:hint="eastAsia"/>
          <w:color w:val="000000" w:themeColor="text1"/>
          <w:sz w:val="28"/>
          <w:szCs w:val="28"/>
        </w:rPr>
        <w:t xml:space="preserve">20：00。   </w:t>
      </w:r>
    </w:p>
    <w:p w14:paraId="51C409E4" w14:textId="77777777" w:rsidR="00556867" w:rsidRDefault="005E7739">
      <w:pPr>
        <w:tabs>
          <w:tab w:val="left" w:pos="426"/>
          <w:tab w:val="left" w:pos="3969"/>
        </w:tabs>
        <w:spacing w:before="100" w:beforeAutospacing="1" w:after="100" w:afterAutospacing="1" w:line="360" w:lineRule="auto"/>
        <w:jc w:val="left"/>
        <w:rPr>
          <w:rFonts w:ascii="仿宋" w:eastAsia="仿宋" w:hAnsi="仿宋" w:cs="仿宋"/>
          <w:color w:val="000000"/>
          <w:sz w:val="28"/>
          <w:szCs w:val="28"/>
        </w:rPr>
      </w:pPr>
      <w:r>
        <w:rPr>
          <w:rFonts w:ascii="仿宋" w:eastAsia="仿宋" w:hAnsi="仿宋" w:cs="仿宋" w:hint="eastAsia"/>
          <w:color w:val="000000"/>
          <w:sz w:val="28"/>
          <w:szCs w:val="28"/>
        </w:rPr>
        <w:t>（3）</w:t>
      </w:r>
      <w:proofErr w:type="gramStart"/>
      <w:r>
        <w:rPr>
          <w:rFonts w:ascii="仿宋" w:eastAsia="仿宋" w:hAnsi="仿宋" w:cs="仿宋" w:hint="eastAsia"/>
          <w:color w:val="000000"/>
          <w:sz w:val="28"/>
          <w:szCs w:val="28"/>
        </w:rPr>
        <w:t>微信投票</w:t>
      </w:r>
      <w:proofErr w:type="gramEnd"/>
      <w:r>
        <w:rPr>
          <w:rFonts w:ascii="仿宋" w:eastAsia="仿宋" w:hAnsi="仿宋" w:cs="仿宋" w:hint="eastAsia"/>
          <w:color w:val="000000"/>
          <w:sz w:val="28"/>
          <w:szCs w:val="28"/>
        </w:rPr>
        <w:t>和纸质投票</w:t>
      </w:r>
      <w:r>
        <w:rPr>
          <w:rFonts w:ascii="仿宋" w:eastAsia="仿宋" w:hAnsi="仿宋" w:cs="仿宋" w:hint="eastAsia"/>
          <w:sz w:val="28"/>
          <w:szCs w:val="28"/>
        </w:rPr>
        <w:t>两项计票结果统计完成后，</w:t>
      </w:r>
      <w:proofErr w:type="gramStart"/>
      <w:r>
        <w:rPr>
          <w:rFonts w:ascii="仿宋" w:eastAsia="仿宋" w:hAnsi="仿宋" w:cs="仿宋" w:hint="eastAsia"/>
          <w:sz w:val="28"/>
          <w:szCs w:val="28"/>
        </w:rPr>
        <w:t>业委会</w:t>
      </w:r>
      <w:proofErr w:type="gramEnd"/>
      <w:r>
        <w:rPr>
          <w:rFonts w:ascii="仿宋" w:eastAsia="仿宋" w:hAnsi="仿宋" w:cs="仿宋" w:hint="eastAsia"/>
          <w:sz w:val="28"/>
          <w:szCs w:val="28"/>
        </w:rPr>
        <w:t>公示业主大会表决结果。</w:t>
      </w:r>
    </w:p>
    <w:p w14:paraId="68BC57FA" w14:textId="77777777" w:rsidR="00556867" w:rsidRDefault="005E7739">
      <w:pPr>
        <w:spacing w:line="360" w:lineRule="auto"/>
        <w:ind w:firstLineChars="200" w:firstLine="562"/>
        <w:jc w:val="left"/>
        <w:rPr>
          <w:rFonts w:ascii="仿宋" w:eastAsia="仿宋" w:hAnsi="仿宋" w:cs="仿宋"/>
          <w:b/>
          <w:bCs/>
          <w:color w:val="000000" w:themeColor="text1"/>
          <w:sz w:val="28"/>
          <w:szCs w:val="28"/>
        </w:rPr>
      </w:pPr>
      <w:r>
        <w:rPr>
          <w:rFonts w:ascii="仿宋" w:eastAsia="仿宋" w:hAnsi="仿宋" w:cs="仿宋" w:hint="eastAsia"/>
          <w:b/>
          <w:bCs/>
          <w:color w:val="000000" w:themeColor="text1"/>
          <w:sz w:val="28"/>
          <w:szCs w:val="28"/>
        </w:rPr>
        <w:t>希望广大业主行使法律赋予的投票权，积极参与投票！</w:t>
      </w:r>
    </w:p>
    <w:p w14:paraId="1C87FE18" w14:textId="77777777" w:rsidR="00556867" w:rsidRDefault="005E7739">
      <w:pPr>
        <w:spacing w:line="360" w:lineRule="auto"/>
        <w:ind w:firstLineChars="200" w:firstLine="562"/>
        <w:jc w:val="left"/>
        <w:rPr>
          <w:rFonts w:ascii="宋体" w:hAnsi="宋体" w:cs="宋体"/>
          <w:b/>
          <w:bCs/>
          <w:sz w:val="28"/>
          <w:szCs w:val="28"/>
        </w:rPr>
      </w:pPr>
      <w:r>
        <w:rPr>
          <w:rFonts w:ascii="宋体" w:hAnsi="宋体" w:cs="宋体" w:hint="eastAsia"/>
          <w:b/>
          <w:bCs/>
          <w:sz w:val="28"/>
          <w:szCs w:val="28"/>
        </w:rPr>
        <w:t>特此公告。</w:t>
      </w:r>
    </w:p>
    <w:p w14:paraId="282BA441" w14:textId="77777777" w:rsidR="00556867" w:rsidRDefault="00556867">
      <w:pPr>
        <w:spacing w:line="360" w:lineRule="auto"/>
        <w:ind w:firstLineChars="600" w:firstLine="1687"/>
        <w:jc w:val="right"/>
        <w:rPr>
          <w:rFonts w:ascii="宋体" w:hAnsi="宋体" w:cs="宋体"/>
          <w:b/>
          <w:bCs/>
          <w:sz w:val="28"/>
          <w:szCs w:val="28"/>
        </w:rPr>
      </w:pPr>
    </w:p>
    <w:p w14:paraId="2D491AAB" w14:textId="77777777" w:rsidR="00556867" w:rsidRDefault="00556867">
      <w:pPr>
        <w:spacing w:line="360" w:lineRule="auto"/>
        <w:ind w:firstLineChars="600" w:firstLine="1687"/>
        <w:jc w:val="right"/>
        <w:rPr>
          <w:rFonts w:ascii="宋体" w:hAnsi="宋体" w:cs="宋体"/>
          <w:b/>
          <w:bCs/>
          <w:sz w:val="28"/>
          <w:szCs w:val="28"/>
        </w:rPr>
      </w:pPr>
    </w:p>
    <w:p w14:paraId="59E48F81" w14:textId="77777777" w:rsidR="00264AAE" w:rsidRDefault="005E7739" w:rsidP="00264AAE">
      <w:pPr>
        <w:spacing w:line="360" w:lineRule="auto"/>
        <w:ind w:right="280" w:firstLineChars="600" w:firstLine="1687"/>
        <w:jc w:val="right"/>
        <w:rPr>
          <w:rFonts w:ascii="宋体" w:hAnsi="宋体" w:cs="宋体"/>
          <w:b/>
          <w:bCs/>
          <w:sz w:val="28"/>
          <w:szCs w:val="28"/>
        </w:rPr>
      </w:pPr>
      <w:r>
        <w:rPr>
          <w:rFonts w:ascii="宋体" w:hAnsi="宋体" w:cs="宋体" w:hint="eastAsia"/>
          <w:b/>
          <w:bCs/>
          <w:sz w:val="28"/>
          <w:szCs w:val="28"/>
        </w:rPr>
        <w:t>深圳市南山区</w:t>
      </w:r>
      <w:r w:rsidR="00264AAE">
        <w:rPr>
          <w:rFonts w:ascii="宋体" w:hAnsi="宋体" w:cs="宋体" w:hint="eastAsia"/>
          <w:b/>
          <w:bCs/>
          <w:sz w:val="28"/>
          <w:szCs w:val="28"/>
        </w:rPr>
        <w:t>国际市长交流中心</w:t>
      </w:r>
    </w:p>
    <w:p w14:paraId="6890EFC8" w14:textId="675439D6" w:rsidR="00556867" w:rsidRDefault="005E7739" w:rsidP="00264AAE">
      <w:pPr>
        <w:spacing w:line="360" w:lineRule="auto"/>
        <w:ind w:right="560" w:firstLineChars="1800" w:firstLine="5060"/>
        <w:rPr>
          <w:rFonts w:ascii="宋体" w:hAnsi="宋体" w:cs="宋体"/>
          <w:b/>
          <w:bCs/>
          <w:sz w:val="28"/>
          <w:szCs w:val="28"/>
        </w:rPr>
      </w:pPr>
      <w:r>
        <w:rPr>
          <w:rFonts w:ascii="宋体" w:hAnsi="宋体" w:cs="宋体" w:hint="eastAsia"/>
          <w:b/>
          <w:bCs/>
          <w:sz w:val="28"/>
          <w:szCs w:val="28"/>
        </w:rPr>
        <w:t>第</w:t>
      </w:r>
      <w:r w:rsidR="00264AAE">
        <w:rPr>
          <w:rFonts w:ascii="宋体" w:hAnsi="宋体" w:cs="宋体" w:hint="eastAsia"/>
          <w:b/>
          <w:bCs/>
          <w:sz w:val="28"/>
          <w:szCs w:val="28"/>
        </w:rPr>
        <w:t>一</w:t>
      </w:r>
      <w:r>
        <w:rPr>
          <w:rFonts w:ascii="宋体" w:hAnsi="宋体" w:cs="宋体" w:hint="eastAsia"/>
          <w:b/>
          <w:bCs/>
          <w:sz w:val="28"/>
          <w:szCs w:val="28"/>
        </w:rPr>
        <w:t>届业主委员会</w:t>
      </w:r>
    </w:p>
    <w:p w14:paraId="1B4BA772" w14:textId="46160C60" w:rsidR="00556867" w:rsidRDefault="005E7739" w:rsidP="00264AAE">
      <w:pPr>
        <w:spacing w:line="360" w:lineRule="auto"/>
        <w:ind w:right="560" w:firstLineChars="1550" w:firstLine="4357"/>
        <w:rPr>
          <w:rFonts w:ascii="宋体" w:hAnsi="宋体" w:cs="宋体"/>
          <w:b/>
          <w:bCs/>
        </w:rPr>
      </w:pPr>
      <w:r>
        <w:rPr>
          <w:rFonts w:ascii="宋体" w:hAnsi="宋体" w:cs="宋体" w:hint="eastAsia"/>
          <w:b/>
          <w:bCs/>
          <w:sz w:val="28"/>
          <w:szCs w:val="28"/>
        </w:rPr>
        <w:t>二〇二</w:t>
      </w:r>
      <w:r w:rsidR="00264AAE">
        <w:rPr>
          <w:rFonts w:ascii="宋体" w:hAnsi="宋体" w:cs="宋体" w:hint="eastAsia"/>
          <w:b/>
          <w:bCs/>
          <w:sz w:val="28"/>
          <w:szCs w:val="28"/>
        </w:rPr>
        <w:t>一</w:t>
      </w:r>
      <w:r>
        <w:rPr>
          <w:rFonts w:ascii="宋体" w:hAnsi="宋体" w:cs="宋体" w:hint="eastAsia"/>
          <w:b/>
          <w:bCs/>
          <w:sz w:val="28"/>
          <w:szCs w:val="28"/>
        </w:rPr>
        <w:t>年</w:t>
      </w:r>
      <w:r w:rsidR="00264AAE">
        <w:rPr>
          <w:rFonts w:ascii="宋体" w:hAnsi="宋体" w:cs="宋体" w:hint="eastAsia"/>
          <w:b/>
          <w:bCs/>
          <w:sz w:val="28"/>
          <w:szCs w:val="28"/>
        </w:rPr>
        <w:t>十一</w:t>
      </w:r>
      <w:r>
        <w:rPr>
          <w:rFonts w:ascii="宋体" w:hAnsi="宋体" w:cs="宋体" w:hint="eastAsia"/>
          <w:b/>
          <w:bCs/>
          <w:sz w:val="28"/>
          <w:szCs w:val="28"/>
        </w:rPr>
        <w:t>月</w:t>
      </w:r>
      <w:r w:rsidR="00264AAE">
        <w:rPr>
          <w:rFonts w:ascii="宋体" w:hAnsi="宋体" w:cs="宋体" w:hint="eastAsia"/>
          <w:b/>
          <w:bCs/>
          <w:sz w:val="28"/>
          <w:szCs w:val="28"/>
        </w:rPr>
        <w:t>二</w:t>
      </w:r>
      <w:r>
        <w:rPr>
          <w:rFonts w:ascii="宋体" w:hAnsi="宋体" w:cs="宋体" w:hint="eastAsia"/>
          <w:b/>
          <w:bCs/>
          <w:sz w:val="28"/>
          <w:szCs w:val="28"/>
        </w:rPr>
        <w:t>十五日</w:t>
      </w:r>
    </w:p>
    <w:sectPr w:rsidR="00556867" w:rsidSect="00556867">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F4C37" w14:textId="77777777" w:rsidR="002E655F" w:rsidRDefault="002E655F" w:rsidP="005E7739">
      <w:r>
        <w:separator/>
      </w:r>
    </w:p>
  </w:endnote>
  <w:endnote w:type="continuationSeparator" w:id="0">
    <w:p w14:paraId="6C50084F" w14:textId="77777777" w:rsidR="002E655F" w:rsidRDefault="002E655F" w:rsidP="005E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2373B" w14:textId="77777777" w:rsidR="002E655F" w:rsidRDefault="002E655F" w:rsidP="005E7739">
      <w:r>
        <w:separator/>
      </w:r>
    </w:p>
  </w:footnote>
  <w:footnote w:type="continuationSeparator" w:id="0">
    <w:p w14:paraId="4294C908" w14:textId="77777777" w:rsidR="002E655F" w:rsidRDefault="002E655F" w:rsidP="005E773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G">
    <w15:presenceInfo w15:providerId="None" w15:userId="K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CE9"/>
    <w:rsid w:val="DEFF951D"/>
    <w:rsid w:val="E7BF4A09"/>
    <w:rsid w:val="EE5DEE0E"/>
    <w:rsid w:val="F7DB641A"/>
    <w:rsid w:val="FFFEC66E"/>
    <w:rsid w:val="FFFFE713"/>
    <w:rsid w:val="00027B6D"/>
    <w:rsid w:val="00046030"/>
    <w:rsid w:val="00054F57"/>
    <w:rsid w:val="0006266A"/>
    <w:rsid w:val="000734DB"/>
    <w:rsid w:val="000B5FA1"/>
    <w:rsid w:val="000D59F9"/>
    <w:rsid w:val="000F0C50"/>
    <w:rsid w:val="001167EB"/>
    <w:rsid w:val="00132507"/>
    <w:rsid w:val="00134684"/>
    <w:rsid w:val="0014204E"/>
    <w:rsid w:val="00145772"/>
    <w:rsid w:val="001907E3"/>
    <w:rsid w:val="001A034A"/>
    <w:rsid w:val="001A677E"/>
    <w:rsid w:val="001B1C08"/>
    <w:rsid w:val="001B3B8C"/>
    <w:rsid w:val="001D1DBD"/>
    <w:rsid w:val="001F01A1"/>
    <w:rsid w:val="0021291B"/>
    <w:rsid w:val="002306D7"/>
    <w:rsid w:val="00264AAE"/>
    <w:rsid w:val="002A0CB6"/>
    <w:rsid w:val="002A45B3"/>
    <w:rsid w:val="002B4D45"/>
    <w:rsid w:val="002D2A5A"/>
    <w:rsid w:val="002D3E78"/>
    <w:rsid w:val="002E655F"/>
    <w:rsid w:val="002F480F"/>
    <w:rsid w:val="0032706B"/>
    <w:rsid w:val="00341971"/>
    <w:rsid w:val="00353346"/>
    <w:rsid w:val="00355872"/>
    <w:rsid w:val="00361606"/>
    <w:rsid w:val="003661B7"/>
    <w:rsid w:val="00382D7D"/>
    <w:rsid w:val="00386F10"/>
    <w:rsid w:val="0038747C"/>
    <w:rsid w:val="003A42F1"/>
    <w:rsid w:val="003E34EE"/>
    <w:rsid w:val="00424D2C"/>
    <w:rsid w:val="00427699"/>
    <w:rsid w:val="00470820"/>
    <w:rsid w:val="004A6BCB"/>
    <w:rsid w:val="004B7F9E"/>
    <w:rsid w:val="004C74E9"/>
    <w:rsid w:val="004E189C"/>
    <w:rsid w:val="004E7A8F"/>
    <w:rsid w:val="00507D0C"/>
    <w:rsid w:val="005121F8"/>
    <w:rsid w:val="00536B4D"/>
    <w:rsid w:val="00546221"/>
    <w:rsid w:val="00556867"/>
    <w:rsid w:val="00576FA7"/>
    <w:rsid w:val="0057744F"/>
    <w:rsid w:val="00594CB5"/>
    <w:rsid w:val="005A58F9"/>
    <w:rsid w:val="005B0F86"/>
    <w:rsid w:val="005B1F85"/>
    <w:rsid w:val="005C0455"/>
    <w:rsid w:val="005C06ED"/>
    <w:rsid w:val="005D1F0D"/>
    <w:rsid w:val="005E7739"/>
    <w:rsid w:val="006054A6"/>
    <w:rsid w:val="00653C03"/>
    <w:rsid w:val="006657A3"/>
    <w:rsid w:val="00674567"/>
    <w:rsid w:val="006818FA"/>
    <w:rsid w:val="00684641"/>
    <w:rsid w:val="006C247B"/>
    <w:rsid w:val="006C5AF0"/>
    <w:rsid w:val="006D0387"/>
    <w:rsid w:val="00765EC3"/>
    <w:rsid w:val="00770AEF"/>
    <w:rsid w:val="0078200D"/>
    <w:rsid w:val="007A1584"/>
    <w:rsid w:val="007E0CB9"/>
    <w:rsid w:val="007E3E12"/>
    <w:rsid w:val="007F20A8"/>
    <w:rsid w:val="00803647"/>
    <w:rsid w:val="00825B8C"/>
    <w:rsid w:val="0084430D"/>
    <w:rsid w:val="0088770A"/>
    <w:rsid w:val="00887C1B"/>
    <w:rsid w:val="00893326"/>
    <w:rsid w:val="00894F59"/>
    <w:rsid w:val="008979B5"/>
    <w:rsid w:val="008A3F73"/>
    <w:rsid w:val="008A4632"/>
    <w:rsid w:val="008B1E77"/>
    <w:rsid w:val="008B1F8D"/>
    <w:rsid w:val="008B3AB7"/>
    <w:rsid w:val="008D605D"/>
    <w:rsid w:val="008E29A7"/>
    <w:rsid w:val="009034B8"/>
    <w:rsid w:val="009128BE"/>
    <w:rsid w:val="00916B4C"/>
    <w:rsid w:val="00945B61"/>
    <w:rsid w:val="0095394A"/>
    <w:rsid w:val="00957A16"/>
    <w:rsid w:val="00963BDD"/>
    <w:rsid w:val="00974542"/>
    <w:rsid w:val="009773B6"/>
    <w:rsid w:val="00985EE8"/>
    <w:rsid w:val="009A101A"/>
    <w:rsid w:val="009C399D"/>
    <w:rsid w:val="009E6CE9"/>
    <w:rsid w:val="00A178A9"/>
    <w:rsid w:val="00A213DA"/>
    <w:rsid w:val="00A42FF0"/>
    <w:rsid w:val="00A70405"/>
    <w:rsid w:val="00A811C2"/>
    <w:rsid w:val="00A8635D"/>
    <w:rsid w:val="00AC1A73"/>
    <w:rsid w:val="00AC3093"/>
    <w:rsid w:val="00AE133A"/>
    <w:rsid w:val="00AE2C1B"/>
    <w:rsid w:val="00B15A64"/>
    <w:rsid w:val="00B52E38"/>
    <w:rsid w:val="00B737AB"/>
    <w:rsid w:val="00B821C7"/>
    <w:rsid w:val="00B82B7B"/>
    <w:rsid w:val="00B8617C"/>
    <w:rsid w:val="00B93BE8"/>
    <w:rsid w:val="00BA3A84"/>
    <w:rsid w:val="00BB05F8"/>
    <w:rsid w:val="00BD771C"/>
    <w:rsid w:val="00BE0EF7"/>
    <w:rsid w:val="00BE1944"/>
    <w:rsid w:val="00BE6073"/>
    <w:rsid w:val="00C03EC4"/>
    <w:rsid w:val="00C123E1"/>
    <w:rsid w:val="00C4009E"/>
    <w:rsid w:val="00C47C48"/>
    <w:rsid w:val="00C50185"/>
    <w:rsid w:val="00C731F8"/>
    <w:rsid w:val="00C96B7E"/>
    <w:rsid w:val="00CA73C0"/>
    <w:rsid w:val="00CC16D8"/>
    <w:rsid w:val="00CC75ED"/>
    <w:rsid w:val="00CE1E6E"/>
    <w:rsid w:val="00D038F8"/>
    <w:rsid w:val="00D27A9B"/>
    <w:rsid w:val="00D30C3A"/>
    <w:rsid w:val="00D3243F"/>
    <w:rsid w:val="00D43FC6"/>
    <w:rsid w:val="00D56CF7"/>
    <w:rsid w:val="00D94181"/>
    <w:rsid w:val="00D9462F"/>
    <w:rsid w:val="00DA5E80"/>
    <w:rsid w:val="00DB6710"/>
    <w:rsid w:val="00DB732D"/>
    <w:rsid w:val="00DC2887"/>
    <w:rsid w:val="00DF31C0"/>
    <w:rsid w:val="00E0799C"/>
    <w:rsid w:val="00E10F74"/>
    <w:rsid w:val="00E1395E"/>
    <w:rsid w:val="00E60883"/>
    <w:rsid w:val="00E731D9"/>
    <w:rsid w:val="00E763FE"/>
    <w:rsid w:val="00EB1107"/>
    <w:rsid w:val="00EB1815"/>
    <w:rsid w:val="00EB6DDA"/>
    <w:rsid w:val="00EB6E7C"/>
    <w:rsid w:val="00EC773E"/>
    <w:rsid w:val="00EE1AE4"/>
    <w:rsid w:val="00F07DFA"/>
    <w:rsid w:val="00F11B69"/>
    <w:rsid w:val="00F135B1"/>
    <w:rsid w:val="00F14C05"/>
    <w:rsid w:val="00F2053E"/>
    <w:rsid w:val="00F42567"/>
    <w:rsid w:val="00F95B92"/>
    <w:rsid w:val="00FA6335"/>
    <w:rsid w:val="01CF1562"/>
    <w:rsid w:val="039B0D35"/>
    <w:rsid w:val="0A9A473A"/>
    <w:rsid w:val="0C5C082F"/>
    <w:rsid w:val="11AA55D6"/>
    <w:rsid w:val="14422407"/>
    <w:rsid w:val="154D5A04"/>
    <w:rsid w:val="191E7FAC"/>
    <w:rsid w:val="19607D97"/>
    <w:rsid w:val="23D41DA8"/>
    <w:rsid w:val="27C86D09"/>
    <w:rsid w:val="369A21BC"/>
    <w:rsid w:val="3A443A84"/>
    <w:rsid w:val="3ADA0458"/>
    <w:rsid w:val="3B863ACE"/>
    <w:rsid w:val="411F308C"/>
    <w:rsid w:val="436D5BC0"/>
    <w:rsid w:val="48D43BFA"/>
    <w:rsid w:val="4A176604"/>
    <w:rsid w:val="4C5E2754"/>
    <w:rsid w:val="4E2F48FD"/>
    <w:rsid w:val="5ABF4C73"/>
    <w:rsid w:val="5DDF079D"/>
    <w:rsid w:val="619B7EA6"/>
    <w:rsid w:val="6B2D4B71"/>
    <w:rsid w:val="703375E2"/>
    <w:rsid w:val="72390C3C"/>
    <w:rsid w:val="75D84224"/>
    <w:rsid w:val="77226660"/>
    <w:rsid w:val="798A608D"/>
    <w:rsid w:val="7E5F8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19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86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rsid w:val="00556867"/>
    <w:pPr>
      <w:jc w:val="left"/>
    </w:pPr>
  </w:style>
  <w:style w:type="paragraph" w:styleId="a4">
    <w:name w:val="footer"/>
    <w:basedOn w:val="a"/>
    <w:link w:val="Char"/>
    <w:uiPriority w:val="99"/>
    <w:unhideWhenUsed/>
    <w:qFormat/>
    <w:rsid w:val="00556867"/>
    <w:pPr>
      <w:tabs>
        <w:tab w:val="center" w:pos="4153"/>
        <w:tab w:val="right" w:pos="8306"/>
      </w:tabs>
      <w:snapToGrid w:val="0"/>
      <w:jc w:val="left"/>
    </w:pPr>
    <w:rPr>
      <w:sz w:val="18"/>
      <w:szCs w:val="18"/>
    </w:rPr>
  </w:style>
  <w:style w:type="paragraph" w:styleId="a5">
    <w:name w:val="header"/>
    <w:basedOn w:val="a"/>
    <w:link w:val="Char0"/>
    <w:uiPriority w:val="99"/>
    <w:unhideWhenUsed/>
    <w:qFormat/>
    <w:rsid w:val="005568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556867"/>
    <w:rPr>
      <w:rFonts w:ascii="Times New Roman" w:eastAsia="宋体" w:hAnsi="Times New Roman" w:cs="Times New Roman"/>
      <w:sz w:val="18"/>
      <w:szCs w:val="18"/>
    </w:rPr>
  </w:style>
  <w:style w:type="character" w:customStyle="1" w:styleId="Char">
    <w:name w:val="页脚 Char"/>
    <w:basedOn w:val="a0"/>
    <w:link w:val="a4"/>
    <w:uiPriority w:val="99"/>
    <w:qFormat/>
    <w:rsid w:val="00556867"/>
    <w:rPr>
      <w:rFonts w:ascii="Times New Roman" w:eastAsia="宋体" w:hAnsi="Times New Roman" w:cs="Times New Roman"/>
      <w:sz w:val="18"/>
      <w:szCs w:val="18"/>
    </w:rPr>
  </w:style>
  <w:style w:type="paragraph" w:customStyle="1" w:styleId="1">
    <w:name w:val="列表段落1"/>
    <w:basedOn w:val="a"/>
    <w:uiPriority w:val="34"/>
    <w:qFormat/>
    <w:rsid w:val="0055686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686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rsid w:val="00556867"/>
    <w:pPr>
      <w:jc w:val="left"/>
    </w:pPr>
  </w:style>
  <w:style w:type="paragraph" w:styleId="a4">
    <w:name w:val="footer"/>
    <w:basedOn w:val="a"/>
    <w:link w:val="Char"/>
    <w:uiPriority w:val="99"/>
    <w:unhideWhenUsed/>
    <w:qFormat/>
    <w:rsid w:val="00556867"/>
    <w:pPr>
      <w:tabs>
        <w:tab w:val="center" w:pos="4153"/>
        <w:tab w:val="right" w:pos="8306"/>
      </w:tabs>
      <w:snapToGrid w:val="0"/>
      <w:jc w:val="left"/>
    </w:pPr>
    <w:rPr>
      <w:sz w:val="18"/>
      <w:szCs w:val="18"/>
    </w:rPr>
  </w:style>
  <w:style w:type="paragraph" w:styleId="a5">
    <w:name w:val="header"/>
    <w:basedOn w:val="a"/>
    <w:link w:val="Char0"/>
    <w:uiPriority w:val="99"/>
    <w:unhideWhenUsed/>
    <w:qFormat/>
    <w:rsid w:val="0055686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556867"/>
    <w:rPr>
      <w:rFonts w:ascii="Times New Roman" w:eastAsia="宋体" w:hAnsi="Times New Roman" w:cs="Times New Roman"/>
      <w:sz w:val="18"/>
      <w:szCs w:val="18"/>
    </w:rPr>
  </w:style>
  <w:style w:type="character" w:customStyle="1" w:styleId="Char">
    <w:name w:val="页脚 Char"/>
    <w:basedOn w:val="a0"/>
    <w:link w:val="a4"/>
    <w:uiPriority w:val="99"/>
    <w:qFormat/>
    <w:rsid w:val="00556867"/>
    <w:rPr>
      <w:rFonts w:ascii="Times New Roman" w:eastAsia="宋体" w:hAnsi="Times New Roman" w:cs="Times New Roman"/>
      <w:sz w:val="18"/>
      <w:szCs w:val="18"/>
    </w:rPr>
  </w:style>
  <w:style w:type="paragraph" w:customStyle="1" w:styleId="1">
    <w:name w:val="列表段落1"/>
    <w:basedOn w:val="a"/>
    <w:uiPriority w:val="34"/>
    <w:qFormat/>
    <w:rsid w:val="005568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287</Words>
  <Characters>1642</Characters>
  <Application>Microsoft Office Word</Application>
  <DocSecurity>0</DocSecurity>
  <Lines>13</Lines>
  <Paragraphs>3</Paragraphs>
  <ScaleCrop>false</ScaleCrop>
  <Company>Lenovo</Company>
  <LinksUpToDate>false</LinksUpToDate>
  <CharactersWithSpaces>1926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科康</dc:creator>
  <cp:lastModifiedBy>丁海芳</cp:lastModifiedBy>
  <cp:revision>19</cp:revision>
  <cp:lastPrinted>2020-09-08T03:13:00Z</cp:lastPrinted>
  <dcterms:created xsi:type="dcterms:W3CDTF">2021-11-04T02:06:00Z</dcterms:created>
  <dcterms:modified xsi:type="dcterms:W3CDTF">2021-11-26T12:29:00Z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